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6" w:space="0" w:color="004C98"/>
          <w:bottom w:val="single" w:sz="6" w:space="0" w:color="004C98"/>
          <w:insideH w:val="single" w:sz="6" w:space="0" w:color="004C98"/>
        </w:tblBorders>
        <w:tblLook w:val="01E0" w:firstRow="1" w:lastRow="1" w:firstColumn="1" w:lastColumn="1" w:noHBand="0" w:noVBand="0"/>
      </w:tblPr>
      <w:tblGrid>
        <w:gridCol w:w="2410"/>
        <w:gridCol w:w="6662"/>
      </w:tblGrid>
      <w:tr w:rsidR="00A65755" w:rsidRPr="000D414F" w14:paraId="62570C4A" w14:textId="77777777" w:rsidTr="005D44AA">
        <w:trPr>
          <w:trHeight w:val="1254"/>
        </w:trPr>
        <w:tc>
          <w:tcPr>
            <w:tcW w:w="2410" w:type="dxa"/>
            <w:vMerge w:val="restart"/>
            <w:tcBorders>
              <w:top w:val="nil"/>
              <w:bottom w:val="nil"/>
              <w:right w:val="single" w:sz="6" w:space="0" w:color="004C98"/>
            </w:tcBorders>
          </w:tcPr>
          <w:p w14:paraId="62570C3C" w14:textId="18038FF7" w:rsidR="00A65755" w:rsidRPr="000D414F" w:rsidRDefault="006008AD" w:rsidP="003E77FD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14F">
              <w:rPr>
                <w:rFonts w:ascii="Arial" w:hAnsi="Arial" w:cs="Arial"/>
                <w:noProof/>
                <w:lang w:val="ru-RU"/>
              </w:rPr>
              <w:drawing>
                <wp:inline distT="0" distB="0" distL="0" distR="0" wp14:anchorId="4EC79D95" wp14:editId="5AF538B1">
                  <wp:extent cx="1384300" cy="542925"/>
                  <wp:effectExtent l="0" t="0" r="6350" b="9525"/>
                  <wp:docPr id="2" name="Immagine 1" descr="LOGO-OD-base30m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1" descr="LOGO-OD-base30mm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70C41" w14:textId="77777777" w:rsidR="00F07116" w:rsidRPr="000D414F" w:rsidRDefault="00F07116" w:rsidP="005D44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570C42" w14:textId="4CB5BE54" w:rsidR="00F07116" w:rsidRPr="000D414F" w:rsidRDefault="003E77FD" w:rsidP="00F07116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14F"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r w:rsidR="00F07116" w:rsidRPr="000D414F">
              <w:rPr>
                <w:rFonts w:ascii="Arial" w:hAnsi="Arial" w:cs="Arial"/>
                <w:sz w:val="20"/>
                <w:szCs w:val="20"/>
                <w:lang w:val="ru-RU"/>
              </w:rPr>
              <w:t>АО «</w:t>
            </w:r>
            <w:proofErr w:type="spellStart"/>
            <w:r w:rsidR="00F07116" w:rsidRPr="000D414F">
              <w:rPr>
                <w:rFonts w:ascii="Arial" w:hAnsi="Arial" w:cs="Arial"/>
                <w:sz w:val="20"/>
                <w:szCs w:val="20"/>
                <w:lang w:val="ru-RU"/>
              </w:rPr>
              <w:t>Энел</w:t>
            </w:r>
            <w:proofErr w:type="spellEnd"/>
            <w:r w:rsidR="00F07116" w:rsidRPr="000D414F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B7EF7" w:rsidRPr="000D414F">
              <w:rPr>
                <w:rFonts w:ascii="Arial" w:hAnsi="Arial" w:cs="Arial"/>
                <w:sz w:val="20"/>
                <w:szCs w:val="20"/>
                <w:lang w:val="ru-RU"/>
              </w:rPr>
              <w:t>Россия</w:t>
            </w:r>
            <w:r w:rsidR="00F07116" w:rsidRPr="000D414F">
              <w:rPr>
                <w:rFonts w:ascii="Arial" w:hAnsi="Arial" w:cs="Arial"/>
                <w:sz w:val="20"/>
                <w:szCs w:val="20"/>
                <w:lang w:val="ru-RU"/>
              </w:rPr>
              <w:t>»</w:t>
            </w:r>
          </w:p>
          <w:p w14:paraId="62570C45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single" w:sz="6" w:space="0" w:color="004C98"/>
              <w:bottom w:val="single" w:sz="6" w:space="0" w:color="004C98"/>
            </w:tcBorders>
          </w:tcPr>
          <w:p w14:paraId="62570C46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570C47" w14:textId="77777777" w:rsidR="00A65755" w:rsidRPr="000D414F" w:rsidRDefault="00A65755" w:rsidP="005D44AA">
            <w:pPr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14F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РАСПОРЯЖЕНИЕ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№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</w:rPr>
              <w:t>_</w:t>
            </w:r>
            <w:r w:rsidR="00C91924" w:rsidRPr="000D414F">
              <w:rPr>
                <w:rFonts w:ascii="Arial" w:hAnsi="Arial" w:cs="Arial"/>
                <w:b/>
                <w:noProof/>
                <w:sz w:val="20"/>
                <w:szCs w:val="20"/>
              </w:rPr>
              <w:t>________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</w:rPr>
              <w:t>_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от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Pr="000D414F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_____________</w:t>
            </w:r>
          </w:p>
          <w:p w14:paraId="62570C48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14:paraId="62570C49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755" w:rsidRPr="00565F9C" w14:paraId="62570C4F" w14:textId="77777777" w:rsidTr="005D44AA">
        <w:trPr>
          <w:trHeight w:val="1131"/>
        </w:trPr>
        <w:tc>
          <w:tcPr>
            <w:tcW w:w="2410" w:type="dxa"/>
            <w:vMerge/>
            <w:tcBorders>
              <w:bottom w:val="nil"/>
              <w:right w:val="single" w:sz="6" w:space="0" w:color="004C98"/>
            </w:tcBorders>
          </w:tcPr>
          <w:p w14:paraId="62570C4B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2" w:type="dxa"/>
            <w:tcBorders>
              <w:left w:val="single" w:sz="6" w:space="0" w:color="004C98"/>
              <w:bottom w:val="nil"/>
            </w:tcBorders>
          </w:tcPr>
          <w:p w14:paraId="62570C4C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62570C4D" w14:textId="796D90D6" w:rsidR="00A65755" w:rsidRPr="000D414F" w:rsidRDefault="008A1991" w:rsidP="005D44A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14F">
              <w:rPr>
                <w:rFonts w:ascii="Arial" w:hAnsi="Arial" w:cs="Arial"/>
                <w:sz w:val="20"/>
                <w:szCs w:val="20"/>
                <w:lang w:val="ru-RU"/>
              </w:rPr>
              <w:t>Название</w:t>
            </w:r>
            <w:r w:rsidR="0065053C" w:rsidRPr="000D414F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  <w:r w:rsidR="0065053C" w:rsidRPr="00F309F5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65053C" w:rsidRPr="00F12AEC">
              <w:rPr>
                <w:rFonts w:ascii="Arial" w:hAnsi="Arial" w:cs="Arial"/>
                <w:sz w:val="20"/>
                <w:szCs w:val="20"/>
                <w:lang w:val="ru-RU"/>
              </w:rPr>
              <w:t>об</w:t>
            </w:r>
            <w:r w:rsidR="00E9108F">
              <w:rPr>
                <w:rFonts w:ascii="Arial" w:hAnsi="Arial" w:cs="Arial"/>
                <w:sz w:val="20"/>
                <w:szCs w:val="20"/>
                <w:lang w:val="ru-RU"/>
              </w:rPr>
              <w:t xml:space="preserve"> организации</w:t>
            </w:r>
            <w:r w:rsidR="00450BCF">
              <w:rPr>
                <w:rFonts w:ascii="Arial" w:hAnsi="Arial" w:cs="Arial"/>
                <w:sz w:val="20"/>
                <w:szCs w:val="20"/>
                <w:lang w:val="ru-RU"/>
              </w:rPr>
              <w:t xml:space="preserve"> управления договорами</w:t>
            </w:r>
            <w:ins w:id="0" w:author="Raveleva Natalya (EnelRussia HQ)" w:date="2020-05-28T16:21:00Z">
              <w:r w:rsidR="00B16EEC">
                <w:rPr>
                  <w:rFonts w:ascii="Arial" w:hAnsi="Arial" w:cs="Arial"/>
                  <w:sz w:val="20"/>
                  <w:szCs w:val="20"/>
                  <w:lang w:val="ru-RU"/>
                </w:rPr>
                <w:t>, заключенными для производственных</w:t>
              </w:r>
            </w:ins>
            <w:del w:id="1" w:author="Raveleva Natalya (EnelRussia HQ)" w:date="2020-05-28T16:21:00Z">
              <w:r w:rsidR="00E9108F" w:rsidDel="00B16EEC">
                <w:rPr>
                  <w:rFonts w:ascii="Arial" w:hAnsi="Arial" w:cs="Arial"/>
                  <w:sz w:val="20"/>
                  <w:szCs w:val="20"/>
                  <w:lang w:val="ru-RU"/>
                </w:rPr>
                <w:delText xml:space="preserve"> </w:delText>
              </w:r>
            </w:del>
            <w:ins w:id="2" w:author="Raveleva Natalya (EnelRussia HQ)" w:date="2020-05-28T16:21:00Z">
              <w:r w:rsidR="00B16EEC">
                <w:rPr>
                  <w:rFonts w:ascii="Arial" w:hAnsi="Arial" w:cs="Arial"/>
                  <w:sz w:val="20"/>
                  <w:szCs w:val="20"/>
                  <w:lang w:val="ru-RU"/>
                </w:rPr>
                <w:t xml:space="preserve"> </w:t>
              </w:r>
            </w:ins>
            <w:r w:rsidR="00E9108F">
              <w:rPr>
                <w:rFonts w:ascii="Arial" w:hAnsi="Arial" w:cs="Arial"/>
                <w:sz w:val="20"/>
                <w:szCs w:val="20"/>
                <w:lang w:val="ru-RU"/>
              </w:rPr>
              <w:t>филиалов ПАО «</w:t>
            </w:r>
            <w:proofErr w:type="spellStart"/>
            <w:r w:rsidR="00E9108F">
              <w:rPr>
                <w:rFonts w:ascii="Arial" w:hAnsi="Arial" w:cs="Arial"/>
                <w:sz w:val="20"/>
                <w:szCs w:val="20"/>
                <w:lang w:val="ru-RU"/>
              </w:rPr>
              <w:t>Энел</w:t>
            </w:r>
            <w:proofErr w:type="spellEnd"/>
            <w:r w:rsidR="00E9108F">
              <w:rPr>
                <w:rFonts w:ascii="Arial" w:hAnsi="Arial" w:cs="Arial"/>
                <w:sz w:val="20"/>
                <w:szCs w:val="20"/>
                <w:lang w:val="ru-RU"/>
              </w:rPr>
              <w:t xml:space="preserve"> Россия»</w:t>
            </w:r>
            <w:r w:rsidR="00A65755" w:rsidRPr="000D414F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14:paraId="62570C4E" w14:textId="77777777" w:rsidR="00A65755" w:rsidRPr="000D414F" w:rsidRDefault="00A65755" w:rsidP="005D44A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62570C50" w14:textId="77777777" w:rsidR="0090081F" w:rsidRPr="00E9108F" w:rsidRDefault="0090081F" w:rsidP="00A65755">
      <w:pPr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2570C51" w14:textId="77777777" w:rsidR="0090081F" w:rsidRPr="00E9108F" w:rsidRDefault="0090081F" w:rsidP="00A65755">
      <w:pPr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2570C52" w14:textId="35EBDAB8" w:rsidR="00A65755" w:rsidRPr="00E9108F" w:rsidRDefault="00E9108F" w:rsidP="00E9108F">
      <w:pPr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2AEC">
        <w:rPr>
          <w:rFonts w:ascii="Arial" w:hAnsi="Arial" w:cs="Arial"/>
          <w:sz w:val="22"/>
          <w:szCs w:val="22"/>
          <w:lang w:val="ru-RU"/>
        </w:rPr>
        <w:t>В</w:t>
      </w:r>
      <w:r>
        <w:rPr>
          <w:rFonts w:ascii="Arial" w:hAnsi="Arial" w:cs="Arial"/>
          <w:sz w:val="22"/>
          <w:szCs w:val="22"/>
          <w:lang w:val="ru-RU"/>
        </w:rPr>
        <w:t xml:space="preserve"> целях</w:t>
      </w:r>
      <w:r w:rsidR="00FC04B7">
        <w:rPr>
          <w:rFonts w:ascii="Arial" w:hAnsi="Arial" w:cs="Arial"/>
          <w:sz w:val="22"/>
          <w:szCs w:val="22"/>
          <w:lang w:val="ru-RU"/>
        </w:rPr>
        <w:t xml:space="preserve"> повышения качества управления договорами и</w:t>
      </w:r>
      <w:r w:rsidRPr="00F12AEC">
        <w:rPr>
          <w:rFonts w:ascii="Arial" w:hAnsi="Arial" w:cs="Arial"/>
          <w:sz w:val="22"/>
          <w:szCs w:val="22"/>
          <w:lang w:val="ru-RU"/>
        </w:rPr>
        <w:t xml:space="preserve"> </w:t>
      </w:r>
      <w:r w:rsidR="00450BCF">
        <w:rPr>
          <w:rFonts w:ascii="Arial" w:hAnsi="Arial" w:cs="Arial"/>
          <w:sz w:val="22"/>
          <w:szCs w:val="22"/>
          <w:lang w:val="ru-RU"/>
        </w:rPr>
        <w:t>исполнения Регламента ПАО «</w:t>
      </w:r>
      <w:proofErr w:type="spellStart"/>
      <w:r w:rsidR="00450BCF"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 w:rsidR="00450BCF">
        <w:rPr>
          <w:rFonts w:ascii="Arial" w:hAnsi="Arial" w:cs="Arial"/>
          <w:sz w:val="22"/>
          <w:szCs w:val="22"/>
          <w:lang w:val="ru-RU"/>
        </w:rPr>
        <w:t xml:space="preserve"> Росси</w:t>
      </w:r>
      <w:r w:rsidR="00FC04B7">
        <w:rPr>
          <w:rFonts w:ascii="Arial" w:hAnsi="Arial" w:cs="Arial"/>
          <w:sz w:val="22"/>
          <w:szCs w:val="22"/>
          <w:lang w:val="ru-RU"/>
        </w:rPr>
        <w:t>я» №772 «Управление договорами в ПАО «</w:t>
      </w:r>
      <w:proofErr w:type="spellStart"/>
      <w:r w:rsidR="00FC04B7"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 w:rsidR="00FC04B7">
        <w:rPr>
          <w:rFonts w:ascii="Arial" w:hAnsi="Arial" w:cs="Arial"/>
          <w:sz w:val="22"/>
          <w:szCs w:val="22"/>
          <w:lang w:val="ru-RU"/>
        </w:rPr>
        <w:t xml:space="preserve"> Россия»</w:t>
      </w:r>
      <w:ins w:id="3" w:author="Raveleva Natalya (EnelRussia HQ)" w:date="2020-05-28T16:18:00Z">
        <w:r w:rsidR="00B16EEC">
          <w:rPr>
            <w:rFonts w:ascii="Arial" w:hAnsi="Arial" w:cs="Arial"/>
            <w:sz w:val="22"/>
            <w:szCs w:val="22"/>
            <w:lang w:val="ru-RU"/>
          </w:rPr>
          <w:t>»</w:t>
        </w:r>
      </w:ins>
    </w:p>
    <w:p w14:paraId="62570C53" w14:textId="77777777" w:rsidR="00A65755" w:rsidRPr="000D414F" w:rsidRDefault="00A65755" w:rsidP="00A65755">
      <w:pPr>
        <w:pStyle w:val="21"/>
        <w:spacing w:line="240" w:lineRule="auto"/>
        <w:rPr>
          <w:rFonts w:ascii="Arial" w:hAnsi="Arial" w:cs="Arial"/>
          <w:b/>
          <w:sz w:val="22"/>
          <w:szCs w:val="22"/>
          <w:lang w:val="ru-RU"/>
        </w:rPr>
      </w:pPr>
    </w:p>
    <w:p w14:paraId="62570C54" w14:textId="77777777" w:rsidR="00A65755" w:rsidRPr="000D414F" w:rsidRDefault="00A65755" w:rsidP="00A65755">
      <w:pPr>
        <w:pStyle w:val="21"/>
        <w:spacing w:line="240" w:lineRule="auto"/>
        <w:rPr>
          <w:rFonts w:ascii="Arial" w:hAnsi="Arial" w:cs="Arial"/>
          <w:b/>
          <w:sz w:val="22"/>
          <w:szCs w:val="22"/>
          <w:lang w:val="ru-RU"/>
        </w:rPr>
      </w:pPr>
      <w:r w:rsidRPr="000D414F">
        <w:rPr>
          <w:rFonts w:ascii="Arial" w:hAnsi="Arial" w:cs="Arial"/>
          <w:b/>
          <w:sz w:val="22"/>
          <w:szCs w:val="22"/>
          <w:lang w:val="ru-RU"/>
        </w:rPr>
        <w:t>ОБЯЗЫВАЮ:</w:t>
      </w:r>
    </w:p>
    <w:p w14:paraId="62570C55" w14:textId="77777777" w:rsidR="00A65755" w:rsidRPr="000D414F" w:rsidRDefault="00A65755" w:rsidP="008B35A8">
      <w:pPr>
        <w:pStyle w:val="21"/>
        <w:spacing w:line="240" w:lineRule="auto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3A29251A" w14:textId="4019CDFB" w:rsidR="00091D22" w:rsidRDefault="00A65755" w:rsidP="008B35A8">
      <w:pPr>
        <w:pStyle w:val="21"/>
        <w:spacing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0D414F">
        <w:rPr>
          <w:rFonts w:ascii="Arial" w:hAnsi="Arial" w:cs="Arial"/>
          <w:sz w:val="22"/>
          <w:szCs w:val="22"/>
          <w:lang w:val="ru-RU"/>
        </w:rPr>
        <w:tab/>
        <w:t>1.</w:t>
      </w:r>
      <w:r w:rsidR="00E9108F">
        <w:rPr>
          <w:rFonts w:ascii="Arial" w:hAnsi="Arial" w:cs="Arial"/>
          <w:sz w:val="22"/>
          <w:szCs w:val="22"/>
          <w:lang w:val="ru-RU"/>
        </w:rPr>
        <w:t xml:space="preserve"> </w:t>
      </w:r>
      <w:r w:rsidR="00185F9D">
        <w:rPr>
          <w:rFonts w:ascii="Arial" w:hAnsi="Arial" w:cs="Arial"/>
          <w:sz w:val="22"/>
          <w:szCs w:val="22"/>
          <w:lang w:val="ru-RU"/>
        </w:rPr>
        <w:t>Директоров филиал</w:t>
      </w:r>
      <w:del w:id="4" w:author="Raveleva Natalya (EnelRussia HQ)" w:date="2020-05-28T16:18:00Z">
        <w:r w:rsidR="00185F9D" w:rsidDel="00B16EEC">
          <w:rPr>
            <w:rFonts w:ascii="Arial" w:hAnsi="Arial" w:cs="Arial"/>
            <w:sz w:val="22"/>
            <w:szCs w:val="22"/>
            <w:lang w:val="ru-RU"/>
          </w:rPr>
          <w:delText>ов</w:delText>
        </w:r>
      </w:del>
      <w:ins w:id="5" w:author="Raveleva Natalya (EnelRussia HQ)" w:date="2020-05-28T16:18:00Z">
        <w:r w:rsidR="00B16EEC">
          <w:rPr>
            <w:rFonts w:ascii="Arial" w:hAnsi="Arial" w:cs="Arial"/>
            <w:sz w:val="22"/>
            <w:szCs w:val="22"/>
            <w:lang w:val="ru-RU"/>
          </w:rPr>
          <w:t>а</w:t>
        </w:r>
      </w:ins>
      <w:r w:rsidR="00185F9D">
        <w:rPr>
          <w:rFonts w:ascii="Arial" w:hAnsi="Arial" w:cs="Arial"/>
          <w:sz w:val="22"/>
          <w:szCs w:val="22"/>
          <w:lang w:val="ru-RU"/>
        </w:rPr>
        <w:t xml:space="preserve"> «Конаковская ГРЭС»</w:t>
      </w:r>
      <w:ins w:id="6" w:author="Raveleva Natalya (EnelRussia HQ)" w:date="2020-05-28T16:18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r w:rsidR="00185F9D">
        <w:rPr>
          <w:rFonts w:ascii="Arial" w:hAnsi="Arial" w:cs="Arial"/>
          <w:sz w:val="22"/>
          <w:szCs w:val="22"/>
          <w:lang w:val="ru-RU"/>
        </w:rPr>
        <w:t xml:space="preserve">, </w:t>
      </w:r>
      <w:ins w:id="7" w:author="Raveleva Natalya (EnelRussia HQ)" w:date="2020-05-28T16:19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филиала </w:t>
        </w:r>
      </w:ins>
      <w:r w:rsidR="00C26606">
        <w:rPr>
          <w:rFonts w:ascii="Arial" w:hAnsi="Arial" w:cs="Arial"/>
          <w:sz w:val="22"/>
          <w:szCs w:val="22"/>
          <w:lang w:val="ru-RU"/>
        </w:rPr>
        <w:t>«</w:t>
      </w:r>
      <w:r w:rsidR="00185F9D">
        <w:rPr>
          <w:rFonts w:ascii="Arial" w:hAnsi="Arial" w:cs="Arial"/>
          <w:sz w:val="22"/>
          <w:szCs w:val="22"/>
          <w:lang w:val="ru-RU"/>
        </w:rPr>
        <w:t xml:space="preserve">Невинномысская ГРЭС» </w:t>
      </w:r>
      <w:ins w:id="8" w:author="Raveleva Natalya (EnelRussia HQ)" w:date="2020-05-28T16:18:00Z">
        <w:r w:rsidR="00B16EEC">
          <w:rPr>
            <w:rFonts w:ascii="Arial" w:hAnsi="Arial" w:cs="Arial"/>
            <w:sz w:val="22"/>
            <w:szCs w:val="22"/>
            <w:lang w:val="ru-RU"/>
          </w:rPr>
          <w:t>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 w:rsidR="00185F9D">
        <w:rPr>
          <w:rFonts w:ascii="Arial" w:hAnsi="Arial" w:cs="Arial"/>
          <w:sz w:val="22"/>
          <w:szCs w:val="22"/>
          <w:lang w:val="ru-RU"/>
        </w:rPr>
        <w:t xml:space="preserve">и </w:t>
      </w:r>
      <w:ins w:id="9" w:author="Raveleva Natalya (EnelRussia HQ)" w:date="2020-05-28T16:19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филиала </w:t>
        </w:r>
      </w:ins>
      <w:r w:rsidR="00185F9D">
        <w:rPr>
          <w:rFonts w:ascii="Arial" w:hAnsi="Arial" w:cs="Arial"/>
          <w:sz w:val="22"/>
          <w:szCs w:val="22"/>
          <w:lang w:val="ru-RU"/>
        </w:rPr>
        <w:t>«Среднеуральская ГРЭС» ПАО «</w:t>
      </w:r>
      <w:proofErr w:type="spellStart"/>
      <w:r w:rsidR="00185F9D"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 w:rsidR="00185F9D">
        <w:rPr>
          <w:rFonts w:ascii="Arial" w:hAnsi="Arial" w:cs="Arial"/>
          <w:sz w:val="22"/>
          <w:szCs w:val="22"/>
          <w:lang w:val="ru-RU"/>
        </w:rPr>
        <w:t xml:space="preserve"> Россия» обеспечить</w:t>
      </w:r>
      <w:r w:rsidR="00246952">
        <w:rPr>
          <w:rFonts w:ascii="Arial" w:hAnsi="Arial" w:cs="Arial"/>
          <w:sz w:val="22"/>
          <w:szCs w:val="22"/>
          <w:lang w:val="ru-RU"/>
        </w:rPr>
        <w:t>:</w:t>
      </w:r>
      <w:r w:rsidR="00185F9D">
        <w:rPr>
          <w:rFonts w:ascii="Arial" w:hAnsi="Arial" w:cs="Arial"/>
          <w:sz w:val="22"/>
          <w:szCs w:val="22"/>
          <w:lang w:val="ru-RU"/>
        </w:rPr>
        <w:t xml:space="preserve"> </w:t>
      </w:r>
    </w:p>
    <w:p w14:paraId="2FF6A39A" w14:textId="41F75E94" w:rsidR="00185F9D" w:rsidRDefault="00091D22" w:rsidP="00091D22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1.1. Н</w:t>
      </w:r>
      <w:r w:rsidR="00185F9D">
        <w:rPr>
          <w:rFonts w:ascii="Arial" w:hAnsi="Arial" w:cs="Arial"/>
          <w:sz w:val="22"/>
          <w:szCs w:val="22"/>
          <w:lang w:val="ru-RU"/>
        </w:rPr>
        <w:t xml:space="preserve">азначение </w:t>
      </w:r>
      <w:del w:id="10" w:author="Raveleva Natalya (EnelRussia HQ)" w:date="2020-05-28T16:19:00Z">
        <w:r w:rsidR="00185F9D" w:rsidDel="00B16EEC">
          <w:rPr>
            <w:rFonts w:ascii="Arial" w:hAnsi="Arial" w:cs="Arial"/>
            <w:sz w:val="22"/>
            <w:szCs w:val="22"/>
            <w:lang w:val="ru-RU"/>
          </w:rPr>
          <w:delText>за всеми</w:delText>
        </w:r>
      </w:del>
      <w:ins w:id="11" w:author="Raveleva Natalya (EnelRussia HQ)" w:date="2020-05-28T16:19:00Z">
        <w:r w:rsidR="00B16EEC">
          <w:rPr>
            <w:rFonts w:ascii="Arial" w:hAnsi="Arial" w:cs="Arial"/>
            <w:sz w:val="22"/>
            <w:szCs w:val="22"/>
            <w:lang w:val="ru-RU"/>
          </w:rPr>
          <w:t>по всем</w:t>
        </w:r>
      </w:ins>
      <w:r w:rsidR="00185F9D">
        <w:rPr>
          <w:rFonts w:ascii="Arial" w:hAnsi="Arial" w:cs="Arial"/>
          <w:sz w:val="22"/>
          <w:szCs w:val="22"/>
          <w:lang w:val="ru-RU"/>
        </w:rPr>
        <w:t xml:space="preserve"> </w:t>
      </w:r>
      <w:ins w:id="12" w:author="Raveleva Natalya (EnelRussia HQ)" w:date="2020-05-28T16:19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действующим </w:t>
        </w:r>
      </w:ins>
      <w:ins w:id="13" w:author="Raveleva Natalya (EnelRussia HQ)" w:date="2020-05-28T16:22:00Z">
        <w:r w:rsidR="00B16EEC">
          <w:rPr>
            <w:rFonts w:ascii="Arial" w:hAnsi="Arial" w:cs="Arial"/>
            <w:sz w:val="22"/>
            <w:szCs w:val="22"/>
            <w:lang w:val="ru-RU"/>
          </w:rPr>
          <w:t>гра</w:t>
        </w:r>
      </w:ins>
      <w:ins w:id="14" w:author="Raveleva Natalya (EnelRussia HQ)" w:date="2020-05-28T16:23:00Z">
        <w:r w:rsidR="00B16EEC">
          <w:rPr>
            <w:rFonts w:ascii="Arial" w:hAnsi="Arial" w:cs="Arial"/>
            <w:sz w:val="22"/>
            <w:szCs w:val="22"/>
            <w:lang w:val="ru-RU"/>
          </w:rPr>
          <w:t>ж</w:t>
        </w:r>
      </w:ins>
      <w:ins w:id="15" w:author="Raveleva Natalya (EnelRussia HQ)" w:date="2020-05-28T16:22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данско-правовыми </w:t>
        </w:r>
      </w:ins>
      <w:r w:rsidR="00185F9D">
        <w:rPr>
          <w:rFonts w:ascii="Arial" w:hAnsi="Arial" w:cs="Arial"/>
          <w:sz w:val="22"/>
          <w:szCs w:val="22"/>
          <w:lang w:val="ru-RU"/>
        </w:rPr>
        <w:t>договорам</w:t>
      </w:r>
      <w:del w:id="16" w:author="Raveleva Natalya (EnelRussia HQ)" w:date="2020-05-28T16:19:00Z">
        <w:r w:rsidR="00185F9D" w:rsidDel="00B16EEC">
          <w:rPr>
            <w:rFonts w:ascii="Arial" w:hAnsi="Arial" w:cs="Arial"/>
            <w:sz w:val="22"/>
            <w:szCs w:val="22"/>
            <w:lang w:val="ru-RU"/>
          </w:rPr>
          <w:delText>и</w:delText>
        </w:r>
      </w:del>
      <w:ins w:id="17" w:author="Raveleva Natalya (EnelRussia HQ)" w:date="2020-05-28T16:19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 </w:t>
        </w:r>
      </w:ins>
      <w:del w:id="18" w:author="Raveleva Natalya (EnelRussia HQ)" w:date="2020-05-28T16:20:00Z">
        <w:r w:rsidR="00185F9D" w:rsidDel="00B16EEC">
          <w:rPr>
            <w:rFonts w:ascii="Arial" w:hAnsi="Arial" w:cs="Arial"/>
            <w:sz w:val="22"/>
            <w:szCs w:val="22"/>
            <w:lang w:val="ru-RU"/>
          </w:rPr>
          <w:delText xml:space="preserve"> </w:delText>
        </w:r>
      </w:del>
      <w:r w:rsidR="00185F9D">
        <w:rPr>
          <w:rFonts w:ascii="Arial" w:hAnsi="Arial" w:cs="Arial"/>
          <w:sz w:val="22"/>
          <w:szCs w:val="22"/>
          <w:lang w:val="ru-RU"/>
        </w:rPr>
        <w:t>базового уровня</w:t>
      </w:r>
      <w:ins w:id="19" w:author="Nikiforov Artem (EnelRussia HQ)" w:date="2020-05-29T12:06:00Z">
        <w:r w:rsidR="008B5C53">
          <w:rPr>
            <w:rStyle w:val="ad"/>
            <w:rFonts w:ascii="Arial" w:hAnsi="Arial" w:cs="Arial"/>
            <w:sz w:val="22"/>
            <w:szCs w:val="22"/>
            <w:lang w:val="ru-RU"/>
          </w:rPr>
          <w:footnoteReference w:id="1"/>
        </w:r>
      </w:ins>
      <w:r w:rsidR="00185F9D">
        <w:rPr>
          <w:rFonts w:ascii="Arial" w:hAnsi="Arial" w:cs="Arial"/>
          <w:sz w:val="22"/>
          <w:szCs w:val="22"/>
          <w:lang w:val="ru-RU"/>
        </w:rPr>
        <w:t xml:space="preserve"> </w:t>
      </w:r>
      <w:ins w:id="38" w:author="Raveleva Natalya (EnelRussia HQ)" w:date="2020-05-28T16:20:00Z">
        <w:r w:rsidR="00B16EEC">
          <w:rPr>
            <w:rFonts w:ascii="Arial" w:hAnsi="Arial" w:cs="Arial"/>
            <w:sz w:val="22"/>
            <w:szCs w:val="22"/>
            <w:lang w:val="ru-RU"/>
          </w:rPr>
          <w:t>на выполнение работ/услуг/поставок для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ins w:id="39" w:author="Raveleva Natalya (EnelRussia HQ)" w:date="2020-05-28T16:22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(далее </w:t>
        </w:r>
      </w:ins>
      <w:ins w:id="40" w:author="Raveleva Natalya (EnelRussia HQ)" w:date="2020-05-28T16:23:00Z">
        <w:r w:rsidR="00B16EEC">
          <w:rPr>
            <w:rFonts w:ascii="Arial" w:hAnsi="Arial" w:cs="Arial"/>
            <w:sz w:val="22"/>
            <w:szCs w:val="22"/>
            <w:lang w:val="ru-RU"/>
          </w:rPr>
          <w:t>–</w:t>
        </w:r>
      </w:ins>
      <w:ins w:id="41" w:author="Raveleva Natalya (EnelRussia HQ)" w:date="2020-05-28T16:22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 </w:t>
        </w:r>
      </w:ins>
      <w:ins w:id="42" w:author="Raveleva Natalya (EnelRussia HQ)" w:date="2020-05-28T16:34:00Z">
        <w:r w:rsidR="008C6C93">
          <w:rPr>
            <w:rFonts w:ascii="Arial" w:hAnsi="Arial" w:cs="Arial"/>
            <w:sz w:val="22"/>
            <w:szCs w:val="22"/>
            <w:lang w:val="ru-RU"/>
          </w:rPr>
          <w:t>д</w:t>
        </w:r>
      </w:ins>
      <w:ins w:id="43" w:author="Raveleva Natalya (EnelRussia HQ)" w:date="2020-05-28T16:22:00Z">
        <w:r w:rsidR="00B16EEC">
          <w:rPr>
            <w:rFonts w:ascii="Arial" w:hAnsi="Arial" w:cs="Arial"/>
            <w:sz w:val="22"/>
            <w:szCs w:val="22"/>
            <w:lang w:val="ru-RU"/>
          </w:rPr>
          <w:t>огово</w:t>
        </w:r>
      </w:ins>
      <w:ins w:id="44" w:author="Raveleva Natalya (EnelRussia HQ)" w:date="2020-05-28T16:23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ры) </w:t>
        </w:r>
      </w:ins>
      <w:r w:rsidR="00185F9D">
        <w:rPr>
          <w:rFonts w:ascii="Arial" w:hAnsi="Arial" w:cs="Arial"/>
          <w:sz w:val="22"/>
          <w:szCs w:val="22"/>
          <w:lang w:val="ru-RU"/>
        </w:rPr>
        <w:t>в качестве инициаторов договоров:</w:t>
      </w:r>
    </w:p>
    <w:p w14:paraId="263F79A7" w14:textId="2C50AD55" w:rsidR="00E22CC6" w:rsidRDefault="00185F9D" w:rsidP="00091D22">
      <w:pPr>
        <w:pStyle w:val="21"/>
        <w:spacing w:line="240" w:lineRule="auto"/>
        <w:ind w:left="993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- </w:t>
      </w:r>
      <w:r w:rsidR="00FC04B7">
        <w:rPr>
          <w:rFonts w:ascii="Arial" w:hAnsi="Arial" w:cs="Arial"/>
          <w:sz w:val="22"/>
          <w:szCs w:val="22"/>
          <w:lang w:val="ru-RU"/>
        </w:rPr>
        <w:t>Начальник</w:t>
      </w:r>
      <w:del w:id="45" w:author="Raveleva Natalya (EnelRussia HQ)" w:date="2020-05-28T16:24:00Z">
        <w:r w:rsidR="00FC04B7" w:rsidDel="00B16EEC">
          <w:rPr>
            <w:rFonts w:ascii="Arial" w:hAnsi="Arial" w:cs="Arial"/>
            <w:sz w:val="22"/>
            <w:szCs w:val="22"/>
            <w:lang w:val="ru-RU"/>
          </w:rPr>
          <w:delText>ов</w:delText>
        </w:r>
      </w:del>
      <w:ins w:id="46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а</w:t>
        </w:r>
      </w:ins>
      <w:r w:rsidR="00FC04B7">
        <w:rPr>
          <w:rFonts w:ascii="Arial" w:hAnsi="Arial" w:cs="Arial"/>
          <w:sz w:val="22"/>
          <w:szCs w:val="22"/>
          <w:lang w:val="ru-RU"/>
        </w:rPr>
        <w:t xml:space="preserve"> служб</w:t>
      </w:r>
      <w:ins w:id="47" w:author="Raveleva Natalya (EnelRussia HQ)" w:date="2020-05-28T16:24:00Z">
        <w:del w:id="48" w:author="Nikiforov Artem (EnelRussia HQ)" w:date="2020-06-01T09:03:00Z">
          <w:r w:rsidR="00B16EEC" w:rsidDel="00AA0C84">
            <w:rPr>
              <w:rFonts w:ascii="Arial" w:hAnsi="Arial" w:cs="Arial"/>
              <w:sz w:val="22"/>
              <w:szCs w:val="22"/>
              <w:lang w:val="ru-RU"/>
            </w:rPr>
            <w:delText>а</w:delText>
          </w:r>
        </w:del>
      </w:ins>
      <w:del w:id="49" w:author="Nikiforov Artem (EnelRussia HQ)" w:date="2020-06-01T09:03:00Z">
        <w:r w:rsidR="00FC04B7" w:rsidDel="00AA0C84">
          <w:rPr>
            <w:rFonts w:ascii="Arial" w:hAnsi="Arial" w:cs="Arial"/>
            <w:sz w:val="22"/>
            <w:szCs w:val="22"/>
            <w:lang w:val="ru-RU"/>
          </w:rPr>
          <w:delText xml:space="preserve"> </w:delText>
        </w:r>
      </w:del>
      <w:ins w:id="50" w:author="Nikiforov Artem (EnelRussia HQ)" w:date="2020-06-01T09:03:00Z">
        <w:r w:rsidR="00AA0C84">
          <w:rPr>
            <w:rFonts w:ascii="Arial" w:hAnsi="Arial" w:cs="Arial"/>
            <w:sz w:val="22"/>
            <w:szCs w:val="22"/>
            <w:lang w:val="ru-RU"/>
          </w:rPr>
          <w:t xml:space="preserve">ы </w:t>
        </w:r>
      </w:ins>
      <w:r w:rsidR="00FC04B7">
        <w:rPr>
          <w:rFonts w:ascii="Arial" w:hAnsi="Arial" w:cs="Arial"/>
          <w:sz w:val="22"/>
          <w:szCs w:val="22"/>
          <w:lang w:val="ru-RU"/>
        </w:rPr>
        <w:t xml:space="preserve">ремонта </w:t>
      </w:r>
      <w:r>
        <w:rPr>
          <w:rFonts w:ascii="Arial" w:hAnsi="Arial" w:cs="Arial"/>
          <w:sz w:val="22"/>
          <w:szCs w:val="22"/>
          <w:lang w:val="ru-RU"/>
        </w:rPr>
        <w:t xml:space="preserve">для </w:t>
      </w:r>
      <w:r w:rsidR="00FC04B7">
        <w:rPr>
          <w:rFonts w:ascii="Arial" w:hAnsi="Arial" w:cs="Arial"/>
          <w:sz w:val="22"/>
          <w:szCs w:val="22"/>
          <w:lang w:val="ru-RU"/>
        </w:rPr>
        <w:t>договоров</w:t>
      </w:r>
      <w:r>
        <w:rPr>
          <w:rFonts w:ascii="Arial" w:hAnsi="Arial" w:cs="Arial"/>
          <w:sz w:val="22"/>
          <w:szCs w:val="22"/>
          <w:lang w:val="ru-RU"/>
        </w:rPr>
        <w:t xml:space="preserve">, </w:t>
      </w:r>
      <w:r w:rsidR="00E22CC6">
        <w:rPr>
          <w:rFonts w:ascii="Arial" w:hAnsi="Arial" w:cs="Arial"/>
          <w:sz w:val="22"/>
          <w:szCs w:val="22"/>
          <w:lang w:val="ru-RU"/>
        </w:rPr>
        <w:t>исполня</w:t>
      </w:r>
      <w:r>
        <w:rPr>
          <w:rFonts w:ascii="Arial" w:hAnsi="Arial" w:cs="Arial"/>
          <w:sz w:val="22"/>
          <w:szCs w:val="22"/>
          <w:lang w:val="ru-RU"/>
        </w:rPr>
        <w:t xml:space="preserve">емых </w:t>
      </w:r>
      <w:ins w:id="51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 w:rsidR="00E22CC6">
        <w:rPr>
          <w:rFonts w:ascii="Arial" w:hAnsi="Arial" w:cs="Arial"/>
          <w:sz w:val="22"/>
          <w:szCs w:val="22"/>
          <w:lang w:val="ru-RU"/>
        </w:rPr>
        <w:t>в рамках одной службы ремонта;</w:t>
      </w:r>
      <w:r w:rsidR="00FC04B7">
        <w:rPr>
          <w:rFonts w:ascii="Arial" w:hAnsi="Arial" w:cs="Arial"/>
          <w:sz w:val="22"/>
          <w:szCs w:val="22"/>
          <w:lang w:val="ru-RU"/>
        </w:rPr>
        <w:t xml:space="preserve"> </w:t>
      </w:r>
    </w:p>
    <w:p w14:paraId="4D75C072" w14:textId="078205B2" w:rsidR="00E22CC6" w:rsidRDefault="00E22CC6" w:rsidP="00091D22">
      <w:pPr>
        <w:pStyle w:val="21"/>
        <w:spacing w:line="240" w:lineRule="auto"/>
        <w:ind w:left="993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- Заместител</w:t>
      </w:r>
      <w:ins w:id="52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я</w:t>
        </w:r>
      </w:ins>
      <w:del w:id="53" w:author="Raveleva Natalya (EnelRussia HQ)" w:date="2020-05-28T16:24:00Z">
        <w:r w:rsidDel="00B16EEC">
          <w:rPr>
            <w:rFonts w:ascii="Arial" w:hAnsi="Arial" w:cs="Arial"/>
            <w:sz w:val="22"/>
            <w:szCs w:val="22"/>
            <w:lang w:val="ru-RU"/>
          </w:rPr>
          <w:delText>ей</w:delText>
        </w:r>
      </w:del>
      <w:r>
        <w:rPr>
          <w:rFonts w:ascii="Arial" w:hAnsi="Arial" w:cs="Arial"/>
          <w:sz w:val="22"/>
          <w:szCs w:val="22"/>
          <w:lang w:val="ru-RU"/>
        </w:rPr>
        <w:t xml:space="preserve"> директора по ремонту </w:t>
      </w:r>
      <w:del w:id="54" w:author="Prokipchakova Stanislava (EnelRussia HQ)" w:date="2020-05-28T20:43:00Z">
        <w:r w:rsidDel="00294643">
          <w:rPr>
            <w:rFonts w:ascii="Arial" w:hAnsi="Arial" w:cs="Arial"/>
            <w:sz w:val="22"/>
            <w:szCs w:val="22"/>
            <w:lang w:val="ru-RU"/>
          </w:rPr>
          <w:delText xml:space="preserve">- начальников управления по ремонту </w:delText>
        </w:r>
      </w:del>
      <w:r>
        <w:rPr>
          <w:rFonts w:ascii="Arial" w:hAnsi="Arial" w:cs="Arial"/>
          <w:sz w:val="22"/>
          <w:szCs w:val="22"/>
          <w:lang w:val="ru-RU"/>
        </w:rPr>
        <w:t xml:space="preserve">для договоров, исполняемых </w:t>
      </w:r>
      <w:ins w:id="55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>
        <w:rPr>
          <w:rFonts w:ascii="Arial" w:hAnsi="Arial" w:cs="Arial"/>
          <w:sz w:val="22"/>
          <w:szCs w:val="22"/>
          <w:lang w:val="ru-RU"/>
        </w:rPr>
        <w:t>в рамках нескольких служб ремонта;</w:t>
      </w:r>
      <w:r w:rsidR="00FC04B7">
        <w:rPr>
          <w:rFonts w:ascii="Arial" w:hAnsi="Arial" w:cs="Arial"/>
          <w:sz w:val="22"/>
          <w:szCs w:val="22"/>
          <w:lang w:val="ru-RU"/>
        </w:rPr>
        <w:t xml:space="preserve"> </w:t>
      </w:r>
    </w:p>
    <w:p w14:paraId="22C7A9AA" w14:textId="1C801825" w:rsidR="00E22CC6" w:rsidRDefault="00E22CC6" w:rsidP="00091D22">
      <w:pPr>
        <w:pStyle w:val="21"/>
        <w:spacing w:line="240" w:lineRule="auto"/>
        <w:ind w:left="993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- Начальник</w:t>
      </w:r>
      <w:ins w:id="56" w:author="Raveleva Natalya (EnelRussia HQ)" w:date="2020-05-28T16:25:00Z">
        <w:r w:rsidR="00B16EEC">
          <w:rPr>
            <w:rFonts w:ascii="Arial" w:hAnsi="Arial" w:cs="Arial"/>
            <w:sz w:val="22"/>
            <w:szCs w:val="22"/>
            <w:lang w:val="ru-RU"/>
          </w:rPr>
          <w:t>а</w:t>
        </w:r>
      </w:ins>
      <w:del w:id="57" w:author="Raveleva Natalya (EnelRussia HQ)" w:date="2020-05-28T16:25:00Z">
        <w:r w:rsidDel="00B16EEC">
          <w:rPr>
            <w:rFonts w:ascii="Arial" w:hAnsi="Arial" w:cs="Arial"/>
            <w:sz w:val="22"/>
            <w:szCs w:val="22"/>
            <w:lang w:val="ru-RU"/>
          </w:rPr>
          <w:delText>ов</w:delText>
        </w:r>
      </w:del>
      <w:r>
        <w:rPr>
          <w:rFonts w:ascii="Arial" w:hAnsi="Arial" w:cs="Arial"/>
          <w:sz w:val="22"/>
          <w:szCs w:val="22"/>
          <w:lang w:val="ru-RU"/>
        </w:rPr>
        <w:t xml:space="preserve"> службы сопровождения эксплуатации для договоров, исполняемых </w:t>
      </w:r>
      <w:ins w:id="58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>
        <w:rPr>
          <w:rFonts w:ascii="Arial" w:hAnsi="Arial" w:cs="Arial"/>
          <w:sz w:val="22"/>
          <w:szCs w:val="22"/>
          <w:lang w:val="ru-RU"/>
        </w:rPr>
        <w:t>в рамках эксплуатации;</w:t>
      </w:r>
    </w:p>
    <w:p w14:paraId="6F8DCF8C" w14:textId="266BDDA3" w:rsidR="00E22CC6" w:rsidRDefault="00E22CC6" w:rsidP="00091D22">
      <w:pPr>
        <w:pStyle w:val="21"/>
        <w:spacing w:line="240" w:lineRule="auto"/>
        <w:ind w:left="993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- Заместител</w:t>
      </w:r>
      <w:ins w:id="59" w:author="Raveleva Natalya (EnelRussia HQ)" w:date="2020-05-28T16:25:00Z">
        <w:r w:rsidR="00B16EEC">
          <w:rPr>
            <w:rFonts w:ascii="Arial" w:hAnsi="Arial" w:cs="Arial"/>
            <w:sz w:val="22"/>
            <w:szCs w:val="22"/>
            <w:lang w:val="ru-RU"/>
          </w:rPr>
          <w:t>я</w:t>
        </w:r>
      </w:ins>
      <w:del w:id="60" w:author="Raveleva Natalya (EnelRussia HQ)" w:date="2020-05-28T16:25:00Z">
        <w:r w:rsidDel="00B16EEC">
          <w:rPr>
            <w:rFonts w:ascii="Arial" w:hAnsi="Arial" w:cs="Arial"/>
            <w:sz w:val="22"/>
            <w:szCs w:val="22"/>
            <w:lang w:val="ru-RU"/>
          </w:rPr>
          <w:delText>ей</w:delText>
        </w:r>
      </w:del>
      <w:r>
        <w:rPr>
          <w:rFonts w:ascii="Arial" w:hAnsi="Arial" w:cs="Arial"/>
          <w:sz w:val="22"/>
          <w:szCs w:val="22"/>
          <w:lang w:val="ru-RU"/>
        </w:rPr>
        <w:t xml:space="preserve"> директора по </w:t>
      </w:r>
      <w:r w:rsidR="00802BE9">
        <w:rPr>
          <w:rFonts w:ascii="Arial" w:hAnsi="Arial" w:cs="Arial"/>
          <w:sz w:val="22"/>
          <w:szCs w:val="22"/>
          <w:lang w:val="ru-RU"/>
        </w:rPr>
        <w:t>производству</w:t>
      </w:r>
      <w:r>
        <w:rPr>
          <w:rFonts w:ascii="Arial" w:hAnsi="Arial" w:cs="Arial"/>
          <w:sz w:val="22"/>
          <w:szCs w:val="22"/>
          <w:lang w:val="ru-RU"/>
        </w:rPr>
        <w:t xml:space="preserve"> – главных инженеров для договоров, исполняемых </w:t>
      </w:r>
      <w:ins w:id="61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>
        <w:rPr>
          <w:rFonts w:ascii="Arial" w:hAnsi="Arial" w:cs="Arial"/>
          <w:sz w:val="22"/>
          <w:szCs w:val="22"/>
          <w:lang w:val="ru-RU"/>
        </w:rPr>
        <w:t>в службах ремонта совместно со службами эксплуатации</w:t>
      </w:r>
      <w:r w:rsidR="00091D22">
        <w:rPr>
          <w:rFonts w:ascii="Arial" w:hAnsi="Arial" w:cs="Arial"/>
          <w:sz w:val="22"/>
          <w:szCs w:val="22"/>
          <w:lang w:val="ru-RU"/>
        </w:rPr>
        <w:t>.</w:t>
      </w:r>
    </w:p>
    <w:p w14:paraId="188E91DF" w14:textId="1AC28CA8" w:rsidR="005873E0" w:rsidRDefault="005873E0" w:rsidP="00091D22">
      <w:pPr>
        <w:pStyle w:val="21"/>
        <w:spacing w:line="240" w:lineRule="auto"/>
        <w:ind w:left="993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- </w:t>
      </w:r>
      <w:r w:rsidR="009C05A3">
        <w:rPr>
          <w:rFonts w:ascii="Arial" w:hAnsi="Arial" w:cs="Arial"/>
          <w:sz w:val="22"/>
          <w:szCs w:val="22"/>
          <w:lang w:val="ru-RU"/>
        </w:rPr>
        <w:t>начальник</w:t>
      </w:r>
      <w:del w:id="62" w:author="Raveleva Natalya (EnelRussia HQ)" w:date="2020-05-28T16:25:00Z">
        <w:r w:rsidR="009C05A3" w:rsidDel="00B16EEC">
          <w:rPr>
            <w:rFonts w:ascii="Arial" w:hAnsi="Arial" w:cs="Arial"/>
            <w:sz w:val="22"/>
            <w:szCs w:val="22"/>
            <w:lang w:val="ru-RU"/>
          </w:rPr>
          <w:delText>ов</w:delText>
        </w:r>
      </w:del>
      <w:ins w:id="63" w:author="Raveleva Natalya (EnelRussia HQ)" w:date="2020-05-28T16:25:00Z">
        <w:r w:rsidR="00B16EEC">
          <w:rPr>
            <w:rFonts w:ascii="Arial" w:hAnsi="Arial" w:cs="Arial"/>
            <w:sz w:val="22"/>
            <w:szCs w:val="22"/>
            <w:lang w:val="ru-RU"/>
          </w:rPr>
          <w:t>а</w:t>
        </w:r>
      </w:ins>
      <w:r w:rsidR="009C05A3">
        <w:rPr>
          <w:rFonts w:ascii="Arial" w:hAnsi="Arial" w:cs="Arial"/>
          <w:sz w:val="22"/>
          <w:szCs w:val="22"/>
          <w:lang w:val="ru-RU"/>
        </w:rPr>
        <w:t xml:space="preserve"> службы</w:t>
      </w:r>
      <w:r w:rsidR="009C05A3" w:rsidRPr="009C05A3">
        <w:rPr>
          <w:rFonts w:ascii="Arial" w:hAnsi="Arial" w:cs="Arial"/>
          <w:sz w:val="22"/>
          <w:szCs w:val="22"/>
          <w:lang w:val="ru-RU"/>
        </w:rPr>
        <w:t xml:space="preserve"> </w:t>
      </w:r>
      <w:r w:rsidR="009C05A3">
        <w:rPr>
          <w:rFonts w:ascii="Arial" w:hAnsi="Arial" w:cs="Arial"/>
          <w:sz w:val="22"/>
          <w:szCs w:val="22"/>
          <w:lang w:val="ru-RU"/>
        </w:rPr>
        <w:t>промышленной безопасности, охраны труда, экологии и качества для договоров,</w:t>
      </w:r>
      <w:r w:rsidR="009C05A3" w:rsidRPr="009C05A3">
        <w:rPr>
          <w:rFonts w:ascii="Arial" w:hAnsi="Arial" w:cs="Arial"/>
          <w:sz w:val="22"/>
          <w:szCs w:val="22"/>
          <w:lang w:val="ru-RU"/>
        </w:rPr>
        <w:t xml:space="preserve"> </w:t>
      </w:r>
      <w:r w:rsidR="009C05A3">
        <w:rPr>
          <w:rFonts w:ascii="Arial" w:hAnsi="Arial" w:cs="Arial"/>
          <w:sz w:val="22"/>
          <w:szCs w:val="22"/>
          <w:lang w:val="ru-RU"/>
        </w:rPr>
        <w:t xml:space="preserve">исполняемых </w:t>
      </w:r>
      <w:ins w:id="64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 w:rsidR="009C05A3">
        <w:rPr>
          <w:rFonts w:ascii="Arial" w:hAnsi="Arial" w:cs="Arial"/>
          <w:sz w:val="22"/>
          <w:szCs w:val="22"/>
          <w:lang w:val="ru-RU"/>
        </w:rPr>
        <w:t xml:space="preserve">в рамках </w:t>
      </w:r>
      <w:ins w:id="65" w:author="Raveleva Natalya (EnelRussia HQ)" w:date="2020-05-28T16:24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одной </w:t>
        </w:r>
      </w:ins>
      <w:r w:rsidR="009C05A3">
        <w:rPr>
          <w:rFonts w:ascii="Arial" w:hAnsi="Arial" w:cs="Arial"/>
          <w:sz w:val="22"/>
          <w:szCs w:val="22"/>
          <w:lang w:val="ru-RU"/>
        </w:rPr>
        <w:t>службы;</w:t>
      </w:r>
    </w:p>
    <w:p w14:paraId="2D40776E" w14:textId="78F30AB2" w:rsidR="0025336D" w:rsidRDefault="0025336D" w:rsidP="0025336D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1.2.</w:t>
      </w:r>
      <w:r w:rsidRPr="0025336D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 xml:space="preserve">Назначение за всеми договорами </w:t>
      </w:r>
      <w:del w:id="66" w:author="Raveleva Natalya (EnelRussia HQ)" w:date="2020-05-28T16:25:00Z">
        <w:r w:rsidDel="00B16EEC">
          <w:rPr>
            <w:rFonts w:ascii="Arial" w:hAnsi="Arial" w:cs="Arial"/>
            <w:sz w:val="22"/>
            <w:szCs w:val="22"/>
            <w:lang w:val="ru-RU"/>
          </w:rPr>
          <w:delText xml:space="preserve">базового уровня </w:delText>
        </w:r>
      </w:del>
      <w:r>
        <w:rPr>
          <w:rFonts w:ascii="Arial" w:hAnsi="Arial" w:cs="Arial"/>
          <w:sz w:val="22"/>
          <w:szCs w:val="22"/>
          <w:lang w:val="ru-RU"/>
        </w:rPr>
        <w:t>в качестве ответственных исполнителей</w:t>
      </w:r>
      <w:r w:rsidR="00802BE9">
        <w:rPr>
          <w:rFonts w:ascii="Arial" w:hAnsi="Arial" w:cs="Arial"/>
          <w:sz w:val="22"/>
          <w:szCs w:val="22"/>
          <w:lang w:val="ru-RU"/>
        </w:rPr>
        <w:t>:</w:t>
      </w:r>
    </w:p>
    <w:p w14:paraId="01FFFE51" w14:textId="0542E0E3" w:rsidR="0025336D" w:rsidRDefault="0025336D" w:rsidP="0025336D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- </w:t>
      </w:r>
      <w:del w:id="67" w:author="Nikiforov Artem (EnelRussia HQ)" w:date="2020-06-01T09:04:00Z">
        <w:r w:rsidR="00005324" w:rsidDel="00AA0C84">
          <w:rPr>
            <w:rFonts w:ascii="Arial" w:hAnsi="Arial" w:cs="Arial"/>
            <w:sz w:val="22"/>
            <w:szCs w:val="22"/>
            <w:lang w:val="ru-RU"/>
          </w:rPr>
          <w:delText>инженеров</w:delText>
        </w:r>
      </w:del>
      <w:ins w:id="68" w:author="Prokipchakova Stanislava (EnelRussia HQ)" w:date="2020-05-28T20:45:00Z">
        <w:del w:id="69" w:author="Nikiforov Artem (EnelRussia HQ)" w:date="2020-06-01T09:04:00Z">
          <w:r w:rsidR="00294643" w:rsidRPr="00294643" w:rsidDel="00AA0C84">
            <w:rPr>
              <w:rFonts w:ascii="Arial" w:hAnsi="Arial" w:cs="Arial"/>
              <w:sz w:val="22"/>
              <w:szCs w:val="22"/>
              <w:lang w:val="ru-RU"/>
              <w:rPrChange w:id="70" w:author="Prokipchakova Stanislava (EnelRussia HQ)" w:date="2020-05-28T20:45:00Z">
                <w:rPr>
                  <w:rFonts w:ascii="Arial" w:hAnsi="Arial" w:cs="Arial"/>
                  <w:sz w:val="22"/>
                  <w:szCs w:val="22"/>
                </w:rPr>
              </w:rPrChange>
            </w:rPr>
            <w:delText>/</w:delText>
          </w:r>
        </w:del>
      </w:ins>
      <w:ins w:id="71" w:author="Prokipchakova Stanislava (EnelRussia HQ)" w:date="2020-05-28T20:46:00Z">
        <w:del w:id="72" w:author="Nikiforov Artem (EnelRussia HQ)" w:date="2020-06-01T09:04:00Z">
          <w:r w:rsidR="00294643" w:rsidRPr="00294643" w:rsidDel="00AA0C84">
            <w:rPr>
              <w:rFonts w:ascii="Arial" w:hAnsi="Arial" w:cs="Arial"/>
              <w:sz w:val="22"/>
              <w:szCs w:val="22"/>
              <w:lang w:val="ru-RU"/>
            </w:rPr>
            <w:delText xml:space="preserve"> </w:delText>
          </w:r>
        </w:del>
        <w:del w:id="73" w:author="Nikiforov Artem (EnelRussia HQ)" w:date="2020-06-01T09:30:00Z">
          <w:r w:rsidR="00294643" w:rsidRPr="00A61218" w:rsidDel="00A0455D">
            <w:rPr>
              <w:rFonts w:ascii="Arial" w:hAnsi="Arial" w:cs="Arial"/>
              <w:sz w:val="22"/>
              <w:szCs w:val="22"/>
              <w:lang w:val="ru-RU"/>
            </w:rPr>
            <w:delText>Ведущи</w:delText>
          </w:r>
        </w:del>
        <w:del w:id="74" w:author="Nikiforov Artem (EnelRussia HQ)" w:date="2020-06-01T09:04:00Z">
          <w:r w:rsidR="00294643" w:rsidRPr="00A61218" w:rsidDel="00AA0C84">
            <w:rPr>
              <w:rFonts w:ascii="Arial" w:hAnsi="Arial" w:cs="Arial"/>
              <w:sz w:val="22"/>
              <w:szCs w:val="22"/>
              <w:lang w:val="ru-RU"/>
            </w:rPr>
            <w:delText>й</w:delText>
          </w:r>
        </w:del>
        <w:del w:id="75" w:author="Nikiforov Artem (EnelRussia HQ)" w:date="2020-06-01T09:30:00Z">
          <w:r w:rsidR="00294643" w:rsidRPr="00A61218" w:rsidDel="00A0455D">
            <w:rPr>
              <w:rFonts w:ascii="Arial" w:hAnsi="Arial" w:cs="Arial"/>
              <w:sz w:val="22"/>
              <w:szCs w:val="22"/>
              <w:lang w:val="ru-RU"/>
            </w:rPr>
            <w:delText xml:space="preserve"> инженер по ремонту</w:delText>
          </w:r>
          <w:r w:rsidR="00294643" w:rsidRPr="00EA7EA6" w:rsidDel="00A0455D">
            <w:rPr>
              <w:rFonts w:ascii="Arial" w:hAnsi="Arial" w:cs="Arial"/>
              <w:sz w:val="22"/>
              <w:szCs w:val="22"/>
              <w:lang w:val="ru-RU"/>
            </w:rPr>
            <w:delText>,</w:delText>
          </w:r>
          <w:r w:rsidR="00294643" w:rsidRPr="00EA7EA6" w:rsidDel="00A0455D">
            <w:rPr>
              <w:lang w:val="ru-RU"/>
            </w:rPr>
            <w:delText xml:space="preserve"> </w:delText>
          </w:r>
          <w:r w:rsidR="00294643" w:rsidRPr="00A61218" w:rsidDel="00A0455D">
            <w:rPr>
              <w:rFonts w:ascii="Arial" w:hAnsi="Arial" w:cs="Arial"/>
              <w:sz w:val="22"/>
              <w:szCs w:val="22"/>
              <w:lang w:val="ru-RU"/>
            </w:rPr>
            <w:delText xml:space="preserve">Инженер 1 </w:delText>
          </w:r>
          <w:commentRangeStart w:id="76"/>
          <w:r w:rsidR="00294643" w:rsidRPr="00A61218" w:rsidDel="00A0455D">
            <w:rPr>
              <w:rFonts w:ascii="Arial" w:hAnsi="Arial" w:cs="Arial"/>
              <w:sz w:val="22"/>
              <w:szCs w:val="22"/>
              <w:lang w:val="ru-RU"/>
            </w:rPr>
            <w:delText>категории</w:delText>
          </w:r>
          <w:commentRangeEnd w:id="76"/>
          <w:r w:rsidR="00294643" w:rsidDel="00A0455D">
            <w:rPr>
              <w:rStyle w:val="a6"/>
            </w:rPr>
            <w:commentReference w:id="76"/>
          </w:r>
        </w:del>
      </w:ins>
      <w:ins w:id="77" w:author="Nikiforov Artem (EnelRussia HQ)" w:date="2020-06-01T09:30:00Z">
        <w:r w:rsidR="00A0455D">
          <w:rPr>
            <w:rFonts w:ascii="Arial" w:hAnsi="Arial" w:cs="Arial"/>
            <w:sz w:val="22"/>
            <w:szCs w:val="22"/>
            <w:lang w:val="ru-RU"/>
          </w:rPr>
          <w:t>сотрудников</w:t>
        </w:r>
      </w:ins>
      <w:r>
        <w:rPr>
          <w:rFonts w:ascii="Arial" w:hAnsi="Arial" w:cs="Arial"/>
          <w:sz w:val="22"/>
          <w:szCs w:val="22"/>
          <w:lang w:val="ru-RU"/>
        </w:rPr>
        <w:t xml:space="preserve"> </w:t>
      </w:r>
      <w:ins w:id="78" w:author="Prokipchakova Stanislava (EnelRussia HQ)" w:date="2020-05-28T20:46:00Z">
        <w:del w:id="79" w:author="Nikiforov Artem (EnelRussia HQ)" w:date="2020-06-01T09:04:00Z">
          <w:r w:rsidR="00294643" w:rsidRPr="00294643" w:rsidDel="00AA0C84">
            <w:rPr>
              <w:rFonts w:ascii="Arial" w:hAnsi="Arial" w:cs="Arial"/>
              <w:sz w:val="22"/>
              <w:szCs w:val="22"/>
              <w:lang w:val="ru-RU"/>
              <w:rPrChange w:id="80" w:author="Prokipchakova Stanislava (EnelRussia HQ)" w:date="2020-05-28T20:46:00Z">
                <w:rPr>
                  <w:rFonts w:ascii="Arial" w:hAnsi="Arial" w:cs="Arial"/>
                  <w:sz w:val="22"/>
                  <w:szCs w:val="22"/>
                </w:rPr>
              </w:rPrChange>
            </w:rPr>
            <w:delText>/</w:delText>
          </w:r>
        </w:del>
      </w:ins>
      <w:commentRangeStart w:id="81"/>
      <w:r w:rsidR="00005324">
        <w:rPr>
          <w:rFonts w:ascii="Arial" w:hAnsi="Arial" w:cs="Arial"/>
          <w:sz w:val="22"/>
          <w:szCs w:val="22"/>
          <w:lang w:val="ru-RU"/>
        </w:rPr>
        <w:t>управления</w:t>
      </w:r>
      <w:commentRangeEnd w:id="81"/>
      <w:r w:rsidR="00294643">
        <w:rPr>
          <w:rStyle w:val="a6"/>
        </w:rPr>
        <w:commentReference w:id="81"/>
      </w:r>
      <w:r w:rsidR="00005324">
        <w:rPr>
          <w:rFonts w:ascii="Arial" w:hAnsi="Arial" w:cs="Arial"/>
          <w:sz w:val="22"/>
          <w:szCs w:val="22"/>
          <w:lang w:val="ru-RU"/>
        </w:rPr>
        <w:t xml:space="preserve"> по ремонту</w:t>
      </w:r>
      <w:r>
        <w:rPr>
          <w:rFonts w:ascii="Arial" w:hAnsi="Arial" w:cs="Arial"/>
          <w:sz w:val="22"/>
          <w:szCs w:val="22"/>
          <w:lang w:val="ru-RU"/>
        </w:rPr>
        <w:t>, обеспечивающих физический контроль за исполнением работ</w:t>
      </w:r>
      <w:ins w:id="82" w:author="Raveleva Natalya (EnelRussia HQ)" w:date="2020-05-28T16:25:00Z">
        <w:r w:rsidR="00B16EEC">
          <w:rPr>
            <w:rFonts w:ascii="Arial" w:hAnsi="Arial" w:cs="Arial"/>
            <w:sz w:val="22"/>
            <w:szCs w:val="22"/>
            <w:lang w:val="ru-RU"/>
          </w:rPr>
          <w:t>/услуг</w:t>
        </w:r>
      </w:ins>
      <w:ins w:id="83" w:author="Raveleva Natalya (EnelRussia HQ)" w:date="2020-05-28T16:29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 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r w:rsidR="00005324">
        <w:rPr>
          <w:rFonts w:ascii="Arial" w:hAnsi="Arial" w:cs="Arial"/>
          <w:sz w:val="22"/>
          <w:szCs w:val="22"/>
          <w:lang w:val="ru-RU"/>
        </w:rPr>
        <w:t xml:space="preserve">, для договоров </w:t>
      </w:r>
      <w:ins w:id="84" w:author="Raveleva Natalya (EnelRussia HQ)" w:date="2020-05-28T16:25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на выполнение </w:t>
        </w:r>
      </w:ins>
      <w:r w:rsidR="00005324">
        <w:rPr>
          <w:rFonts w:ascii="Arial" w:hAnsi="Arial" w:cs="Arial"/>
          <w:sz w:val="22"/>
          <w:szCs w:val="22"/>
          <w:lang w:val="ru-RU"/>
        </w:rPr>
        <w:t>работ</w:t>
      </w:r>
      <w:r w:rsidR="00BE1EA3">
        <w:rPr>
          <w:rFonts w:ascii="Arial" w:hAnsi="Arial" w:cs="Arial"/>
          <w:sz w:val="22"/>
          <w:szCs w:val="22"/>
          <w:lang w:val="ru-RU"/>
        </w:rPr>
        <w:t xml:space="preserve"> и услуг для </w:t>
      </w:r>
      <w:ins w:id="85" w:author="Raveleva Natalya (EnelRussia HQ)" w:date="2020-05-28T16:25:00Z">
        <w:r w:rsidR="00B16EEC">
          <w:rPr>
            <w:rFonts w:ascii="Arial" w:hAnsi="Arial" w:cs="Arial"/>
            <w:sz w:val="22"/>
            <w:szCs w:val="22"/>
            <w:lang w:val="ru-RU"/>
          </w:rPr>
          <w:t>целей об</w:t>
        </w:r>
      </w:ins>
      <w:ins w:id="86" w:author="Raveleva Natalya (EnelRussia HQ)" w:date="2020-05-28T16:26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еспечения </w:t>
        </w:r>
      </w:ins>
      <w:r w:rsidR="00BE1EA3">
        <w:rPr>
          <w:rFonts w:ascii="Arial" w:hAnsi="Arial" w:cs="Arial"/>
          <w:sz w:val="22"/>
          <w:szCs w:val="22"/>
          <w:lang w:val="ru-RU"/>
        </w:rPr>
        <w:t>ремонта</w:t>
      </w:r>
      <w:ins w:id="87" w:author="Raveleva Natalya (EnelRussia HQ)" w:date="2020-05-28T16:26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 оборудования, зданий и сооружений производственного филиала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r>
        <w:rPr>
          <w:rFonts w:ascii="Arial" w:hAnsi="Arial" w:cs="Arial"/>
          <w:sz w:val="22"/>
          <w:szCs w:val="22"/>
          <w:lang w:val="ru-RU"/>
        </w:rPr>
        <w:t>;</w:t>
      </w:r>
    </w:p>
    <w:p w14:paraId="6CD63665" w14:textId="709479E5" w:rsidR="0025336D" w:rsidRDefault="0025336D" w:rsidP="0025336D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- </w:t>
      </w:r>
      <w:del w:id="88" w:author="Nikiforov Artem (EnelRussia HQ)" w:date="2020-06-01T09:31:00Z">
        <w:r w:rsidR="00005324" w:rsidDel="00A0455D">
          <w:rPr>
            <w:rFonts w:ascii="Arial" w:hAnsi="Arial" w:cs="Arial"/>
            <w:sz w:val="22"/>
            <w:szCs w:val="22"/>
            <w:lang w:val="ru-RU"/>
          </w:rPr>
          <w:delText>инженеров и специалистов</w:delText>
        </w:r>
      </w:del>
      <w:ins w:id="89" w:author="Nikiforov Artem (EnelRussia HQ)" w:date="2020-06-01T09:31:00Z">
        <w:r w:rsidR="00A0455D">
          <w:rPr>
            <w:rFonts w:ascii="Arial" w:hAnsi="Arial" w:cs="Arial"/>
            <w:sz w:val="22"/>
            <w:szCs w:val="22"/>
            <w:lang w:val="ru-RU"/>
          </w:rPr>
          <w:t>сотрудников</w:t>
        </w:r>
      </w:ins>
      <w:r w:rsidR="00005324">
        <w:rPr>
          <w:rFonts w:ascii="Arial" w:hAnsi="Arial" w:cs="Arial"/>
          <w:sz w:val="22"/>
          <w:szCs w:val="22"/>
          <w:lang w:val="ru-RU"/>
        </w:rPr>
        <w:t xml:space="preserve"> управления эксплуатации</w:t>
      </w:r>
      <w:r w:rsidR="00246952">
        <w:rPr>
          <w:rFonts w:ascii="Arial" w:hAnsi="Arial" w:cs="Arial"/>
          <w:sz w:val="22"/>
          <w:szCs w:val="22"/>
          <w:lang w:val="ru-RU"/>
        </w:rPr>
        <w:t>,</w:t>
      </w:r>
      <w:r w:rsidR="00BD22B3" w:rsidRPr="00BD22B3">
        <w:rPr>
          <w:rFonts w:ascii="Arial" w:hAnsi="Arial" w:cs="Arial"/>
          <w:sz w:val="22"/>
          <w:szCs w:val="22"/>
          <w:lang w:val="ru-RU"/>
        </w:rPr>
        <w:t xml:space="preserve"> </w:t>
      </w:r>
      <w:r w:rsidR="00BD22B3">
        <w:rPr>
          <w:rFonts w:ascii="Arial" w:hAnsi="Arial" w:cs="Arial"/>
          <w:sz w:val="22"/>
          <w:szCs w:val="22"/>
          <w:lang w:val="ru-RU"/>
        </w:rPr>
        <w:t>управления по ремонту</w:t>
      </w:r>
      <w:r w:rsidR="00246952">
        <w:rPr>
          <w:rFonts w:ascii="Arial" w:hAnsi="Arial" w:cs="Arial"/>
          <w:sz w:val="22"/>
          <w:szCs w:val="22"/>
          <w:lang w:val="ru-RU"/>
        </w:rPr>
        <w:t>, службы промышленной безопасности, охраны труда, экологии и качества (</w:t>
      </w:r>
      <w:proofErr w:type="spellStart"/>
      <w:r w:rsidR="00246952">
        <w:rPr>
          <w:rFonts w:ascii="Arial" w:hAnsi="Arial" w:cs="Arial"/>
          <w:sz w:val="22"/>
          <w:szCs w:val="22"/>
          <w:lang w:val="ru-RU"/>
        </w:rPr>
        <w:t>ОТПБЭиК</w:t>
      </w:r>
      <w:proofErr w:type="spellEnd"/>
      <w:r w:rsidR="00246952">
        <w:rPr>
          <w:rFonts w:ascii="Arial" w:hAnsi="Arial" w:cs="Arial"/>
          <w:sz w:val="22"/>
          <w:szCs w:val="22"/>
          <w:lang w:val="ru-RU"/>
        </w:rPr>
        <w:t>),</w:t>
      </w:r>
      <w:r w:rsidR="00BD22B3">
        <w:rPr>
          <w:rFonts w:ascii="Arial" w:hAnsi="Arial" w:cs="Arial"/>
          <w:sz w:val="22"/>
          <w:szCs w:val="22"/>
          <w:lang w:val="ru-RU"/>
        </w:rPr>
        <w:t xml:space="preserve"> </w:t>
      </w:r>
      <w:r w:rsidR="00BE1EA3">
        <w:rPr>
          <w:rFonts w:ascii="Arial" w:hAnsi="Arial" w:cs="Arial"/>
          <w:sz w:val="22"/>
          <w:szCs w:val="22"/>
          <w:lang w:val="ru-RU"/>
        </w:rPr>
        <w:t xml:space="preserve">обеспечивающих контроль за исполнением </w:t>
      </w:r>
      <w:ins w:id="90" w:author="Raveleva Natalya (EnelRussia HQ)" w:date="2020-05-28T16:30:00Z">
        <w:r w:rsidR="00B16EEC">
          <w:rPr>
            <w:rFonts w:ascii="Arial" w:hAnsi="Arial" w:cs="Arial"/>
            <w:sz w:val="22"/>
            <w:szCs w:val="22"/>
            <w:lang w:val="ru-RU"/>
          </w:rPr>
          <w:t>работ/</w:t>
        </w:r>
      </w:ins>
      <w:r w:rsidR="00BE1EA3">
        <w:rPr>
          <w:rFonts w:ascii="Arial" w:hAnsi="Arial" w:cs="Arial"/>
          <w:sz w:val="22"/>
          <w:szCs w:val="22"/>
          <w:lang w:val="ru-RU"/>
        </w:rPr>
        <w:t>услуг</w:t>
      </w:r>
      <w:ins w:id="91" w:author="Raveleva Natalya (EnelRussia HQ)" w:date="2020-05-28T16:30:00Z">
        <w:r w:rsidR="00B16EEC" w:rsidRPr="00B16EEC">
          <w:rPr>
            <w:rFonts w:ascii="Arial" w:hAnsi="Arial" w:cs="Arial"/>
            <w:sz w:val="22"/>
            <w:szCs w:val="22"/>
            <w:lang w:val="ru-RU"/>
          </w:rPr>
          <w:t xml:space="preserve"> </w:t>
        </w:r>
        <w:r w:rsidR="00B16EEC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r w:rsidR="00BE1EA3">
        <w:rPr>
          <w:rFonts w:ascii="Arial" w:hAnsi="Arial" w:cs="Arial"/>
          <w:sz w:val="22"/>
          <w:szCs w:val="22"/>
          <w:lang w:val="ru-RU"/>
        </w:rPr>
        <w:t xml:space="preserve">, </w:t>
      </w:r>
      <w:del w:id="92" w:author="Nikiforov Artem (EnelRussia HQ)" w:date="2020-06-01T09:31:00Z">
        <w:r w:rsidR="00BE1EA3" w:rsidDel="00A0455D">
          <w:rPr>
            <w:rFonts w:ascii="Arial" w:hAnsi="Arial" w:cs="Arial"/>
            <w:sz w:val="22"/>
            <w:szCs w:val="22"/>
            <w:lang w:val="ru-RU"/>
          </w:rPr>
          <w:delText xml:space="preserve">для </w:delText>
        </w:r>
      </w:del>
      <w:ins w:id="93" w:author="Nikiforov Artem (EnelRussia HQ)" w:date="2020-06-01T09:31:00Z">
        <w:r w:rsidR="00A0455D">
          <w:rPr>
            <w:rFonts w:ascii="Arial" w:hAnsi="Arial" w:cs="Arial"/>
            <w:sz w:val="22"/>
            <w:szCs w:val="22"/>
            <w:lang w:val="ru-RU"/>
          </w:rPr>
          <w:t xml:space="preserve">по </w:t>
        </w:r>
      </w:ins>
      <w:del w:id="94" w:author="Nikiforov Artem (EnelRussia HQ)" w:date="2020-06-01T09:31:00Z">
        <w:r w:rsidR="00BE1EA3" w:rsidDel="00A0455D">
          <w:rPr>
            <w:rFonts w:ascii="Arial" w:hAnsi="Arial" w:cs="Arial"/>
            <w:sz w:val="22"/>
            <w:szCs w:val="22"/>
            <w:lang w:val="ru-RU"/>
          </w:rPr>
          <w:delText xml:space="preserve">договоров </w:delText>
        </w:r>
      </w:del>
      <w:ins w:id="95" w:author="Nikiforov Artem (EnelRussia HQ)" w:date="2020-06-01T09:31:00Z">
        <w:r w:rsidR="00A0455D">
          <w:rPr>
            <w:rFonts w:ascii="Arial" w:hAnsi="Arial" w:cs="Arial"/>
            <w:sz w:val="22"/>
            <w:szCs w:val="22"/>
            <w:lang w:val="ru-RU"/>
          </w:rPr>
          <w:t xml:space="preserve">договорам </w:t>
        </w:r>
      </w:ins>
      <w:ins w:id="96" w:author="Raveleva Natalya (EnelRussia HQ)" w:date="2020-05-28T16:30:00Z">
        <w:r w:rsidR="00B16EEC">
          <w:rPr>
            <w:rFonts w:ascii="Arial" w:hAnsi="Arial" w:cs="Arial"/>
            <w:sz w:val="22"/>
            <w:szCs w:val="22"/>
            <w:lang w:val="ru-RU"/>
          </w:rPr>
          <w:t>на выполнение работ/</w:t>
        </w:r>
      </w:ins>
      <w:r w:rsidR="00BE1EA3">
        <w:rPr>
          <w:rFonts w:ascii="Arial" w:hAnsi="Arial" w:cs="Arial"/>
          <w:sz w:val="22"/>
          <w:szCs w:val="22"/>
          <w:lang w:val="ru-RU"/>
        </w:rPr>
        <w:t>услуг для эксплуатации</w:t>
      </w:r>
      <w:ins w:id="97" w:author="Raveleva Natalya (EnelRussia HQ)" w:date="2020-05-28T16:30:00Z">
        <w:r w:rsidR="00B16EEC">
          <w:rPr>
            <w:rFonts w:ascii="Arial" w:hAnsi="Arial" w:cs="Arial"/>
            <w:sz w:val="22"/>
            <w:szCs w:val="22"/>
            <w:lang w:val="ru-RU"/>
          </w:rPr>
          <w:t xml:space="preserve"> оборудования, зданий и сооружений производственного филиала ПАО «</w:t>
        </w:r>
        <w:proofErr w:type="spellStart"/>
        <w:r w:rsidR="00B16EEC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B16EEC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  <w:del w:id="98" w:author="Nikiforov Artem (EnelRussia HQ)" w:date="2020-05-29T12:09:00Z">
          <w:r w:rsidR="00B16EEC" w:rsidDel="005E5E55">
            <w:rPr>
              <w:rFonts w:ascii="Arial" w:hAnsi="Arial" w:cs="Arial"/>
              <w:sz w:val="22"/>
              <w:szCs w:val="22"/>
              <w:lang w:val="ru-RU"/>
            </w:rPr>
            <w:delText>;</w:delText>
          </w:r>
        </w:del>
      </w:ins>
      <w:r w:rsidR="00BE1EA3">
        <w:rPr>
          <w:rFonts w:ascii="Arial" w:hAnsi="Arial" w:cs="Arial"/>
          <w:sz w:val="22"/>
          <w:szCs w:val="22"/>
          <w:lang w:val="ru-RU"/>
        </w:rPr>
        <w:t>;</w:t>
      </w:r>
    </w:p>
    <w:p w14:paraId="2F58099C" w14:textId="1FBC9FDA" w:rsidR="0025336D" w:rsidRDefault="00BE1EA3" w:rsidP="0079636E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lastRenderedPageBreak/>
        <w:t xml:space="preserve">- сотрудников службы промышленной безопасности, охраны труда, экологии и качества, обеспечивающих физический контроль за исполнением </w:t>
      </w:r>
      <w:ins w:id="99" w:author="Raveleva Natalya (EnelRussia HQ)" w:date="2020-05-28T16:33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работ, </w:t>
        </w:r>
      </w:ins>
      <w:r>
        <w:rPr>
          <w:rFonts w:ascii="Arial" w:hAnsi="Arial" w:cs="Arial"/>
          <w:sz w:val="22"/>
          <w:szCs w:val="22"/>
          <w:lang w:val="ru-RU"/>
        </w:rPr>
        <w:t>услуг</w:t>
      </w:r>
      <w:r w:rsidR="0079636E">
        <w:rPr>
          <w:rFonts w:ascii="Arial" w:hAnsi="Arial" w:cs="Arial"/>
          <w:sz w:val="22"/>
          <w:szCs w:val="22"/>
          <w:lang w:val="ru-RU"/>
        </w:rPr>
        <w:t xml:space="preserve"> и поставок</w:t>
      </w:r>
      <w:r w:rsidR="006A377E">
        <w:rPr>
          <w:rFonts w:ascii="Arial" w:hAnsi="Arial" w:cs="Arial"/>
          <w:sz w:val="22"/>
          <w:szCs w:val="22"/>
          <w:lang w:val="ru-RU"/>
        </w:rPr>
        <w:t xml:space="preserve"> </w:t>
      </w:r>
      <w:ins w:id="100" w:author="Raveleva Natalya (EnelRussia HQ)" w:date="2020-05-28T16:33:00Z">
        <w:r w:rsidR="008C6C93">
          <w:rPr>
            <w:rFonts w:ascii="Arial" w:hAnsi="Arial" w:cs="Arial"/>
            <w:sz w:val="22"/>
            <w:szCs w:val="22"/>
            <w:lang w:val="ru-RU"/>
          </w:rPr>
          <w:t>от имени ПАО «</w:t>
        </w:r>
        <w:proofErr w:type="spellStart"/>
        <w:r w:rsidR="008C6C93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8C6C93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ins w:id="101" w:author="Raveleva Natalya (EnelRussia HQ)" w:date="2020-05-28T16:34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 по договорам</w:t>
        </w:r>
      </w:ins>
      <w:ins w:id="102" w:author="Raveleva Natalya (EnelRussia HQ)" w:date="2020-05-28T16:33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 </w:t>
        </w:r>
      </w:ins>
      <w:r w:rsidR="006A377E">
        <w:rPr>
          <w:rFonts w:ascii="Arial" w:hAnsi="Arial" w:cs="Arial"/>
          <w:sz w:val="22"/>
          <w:szCs w:val="22"/>
          <w:lang w:val="ru-RU"/>
        </w:rPr>
        <w:t>в облас</w:t>
      </w:r>
      <w:r w:rsidR="0079636E">
        <w:rPr>
          <w:rFonts w:ascii="Arial" w:hAnsi="Arial" w:cs="Arial"/>
          <w:sz w:val="22"/>
          <w:szCs w:val="22"/>
          <w:lang w:val="ru-RU"/>
        </w:rPr>
        <w:t xml:space="preserve">ти обеспечения </w:t>
      </w:r>
      <w:del w:id="103" w:author="Nikiforov Artem (EnelRussia HQ)" w:date="2020-05-29T12:09:00Z">
        <w:r w:rsidR="0079636E" w:rsidDel="005E5E55">
          <w:rPr>
            <w:rFonts w:ascii="Arial" w:hAnsi="Arial" w:cs="Arial"/>
            <w:sz w:val="22"/>
            <w:szCs w:val="22"/>
            <w:lang w:val="ru-RU"/>
          </w:rPr>
          <w:delText>ОТПБЭиК</w:delText>
        </w:r>
      </w:del>
      <w:ins w:id="104" w:author="Nikiforov Artem (EnelRussia HQ)" w:date="2020-05-29T12:09:00Z">
        <w:r w:rsidR="005E5E55">
          <w:rPr>
            <w:rFonts w:ascii="Arial" w:hAnsi="Arial" w:cs="Arial"/>
            <w:sz w:val="22"/>
            <w:szCs w:val="22"/>
            <w:lang w:val="ru-RU"/>
          </w:rPr>
          <w:t>требований промышленной безопасности, охраны труда, экологии и качества</w:t>
        </w:r>
      </w:ins>
      <w:r w:rsidR="0079636E">
        <w:rPr>
          <w:rFonts w:ascii="Arial" w:hAnsi="Arial" w:cs="Arial"/>
          <w:sz w:val="22"/>
          <w:szCs w:val="22"/>
          <w:lang w:val="ru-RU"/>
        </w:rPr>
        <w:t>.</w:t>
      </w:r>
    </w:p>
    <w:p w14:paraId="1D1EB2B0" w14:textId="3B55513B" w:rsidR="00E22CC6" w:rsidRDefault="00E22CC6" w:rsidP="008B35A8">
      <w:pPr>
        <w:pStyle w:val="21"/>
        <w:spacing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ab/>
        <w:t>2. Директоров функциональных направлений филиала «Центральный офис» ПАО «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Россия»</w:t>
      </w:r>
      <w:r w:rsidR="0079636E">
        <w:rPr>
          <w:rFonts w:ascii="Arial" w:hAnsi="Arial" w:cs="Arial"/>
          <w:sz w:val="22"/>
          <w:szCs w:val="22"/>
          <w:lang w:val="ru-RU"/>
        </w:rPr>
        <w:t xml:space="preserve"> (</w:t>
      </w:r>
      <w:ins w:id="105" w:author="Prokipchakova Stanislava (EnelRussia HQ)" w:date="2020-05-28T20:48:00Z">
        <w:r w:rsidR="00294643" w:rsidRPr="00A61218">
          <w:rPr>
            <w:rFonts w:ascii="Arial" w:hAnsi="Arial" w:cs="Arial"/>
            <w:sz w:val="22"/>
            <w:szCs w:val="22"/>
            <w:lang w:val="ru-RU"/>
          </w:rPr>
          <w:t>Дирекция по эксплуатации и ремонту</w:t>
        </w:r>
      </w:ins>
      <w:del w:id="106" w:author="Prokipchakova Stanislava (EnelRussia HQ)" w:date="2020-05-28T20:48:00Z">
        <w:r w:rsidR="0079636E" w:rsidDel="00294643">
          <w:rPr>
            <w:rFonts w:ascii="Arial" w:hAnsi="Arial" w:cs="Arial"/>
            <w:sz w:val="22"/>
            <w:szCs w:val="22"/>
            <w:lang w:val="ru-RU"/>
          </w:rPr>
          <w:delText>Эксплуатация и ремонт</w:delText>
        </w:r>
      </w:del>
      <w:r w:rsidR="0079636E">
        <w:rPr>
          <w:rFonts w:ascii="Arial" w:hAnsi="Arial" w:cs="Arial"/>
          <w:sz w:val="22"/>
          <w:szCs w:val="22"/>
          <w:lang w:val="ru-RU"/>
        </w:rPr>
        <w:t xml:space="preserve">, </w:t>
      </w:r>
      <w:ins w:id="107" w:author="Prokipchakova Stanislava (EnelRussia HQ)" w:date="2020-05-28T20:48:00Z">
        <w:r w:rsidR="00294643" w:rsidRPr="00EA7EA6">
          <w:rPr>
            <w:rFonts w:ascii="Arial" w:hAnsi="Arial" w:cs="Arial"/>
            <w:sz w:val="22"/>
            <w:szCs w:val="22"/>
            <w:lang w:val="ru-RU"/>
          </w:rPr>
          <w:t>Дирекция по эффективности производства</w:t>
        </w:r>
      </w:ins>
      <w:del w:id="108" w:author="Prokipchakova Stanislava (EnelRussia HQ)" w:date="2020-05-28T20:48:00Z">
        <w:r w:rsidR="0079636E" w:rsidDel="00294643">
          <w:rPr>
            <w:rFonts w:ascii="Arial" w:hAnsi="Arial" w:cs="Arial"/>
            <w:sz w:val="22"/>
            <w:szCs w:val="22"/>
            <w:lang w:val="ru-RU"/>
          </w:rPr>
          <w:delText>Эффективность производства</w:delText>
        </w:r>
      </w:del>
      <w:r w:rsidR="0079636E">
        <w:rPr>
          <w:rFonts w:ascii="Arial" w:hAnsi="Arial" w:cs="Arial"/>
          <w:sz w:val="22"/>
          <w:szCs w:val="22"/>
          <w:lang w:val="ru-RU"/>
        </w:rPr>
        <w:t xml:space="preserve">, </w:t>
      </w:r>
      <w:ins w:id="109" w:author="Prokipchakova Stanislava (EnelRussia HQ)" w:date="2020-05-28T20:48:00Z">
        <w:r w:rsidR="00294643" w:rsidRPr="00294643">
          <w:rPr>
            <w:rFonts w:ascii="Arial" w:hAnsi="Arial" w:cs="Arial"/>
            <w:sz w:val="22"/>
            <w:szCs w:val="22"/>
            <w:lang w:val="ru-RU"/>
          </w:rPr>
          <w:t>Дирекция по охране труда, промышленной безопасности, экологии и качеству</w:t>
        </w:r>
      </w:ins>
      <w:del w:id="110" w:author="Prokipchakova Stanislava (EnelRussia HQ)" w:date="2020-05-28T20:48:00Z">
        <w:r w:rsidR="0079636E" w:rsidDel="00294643">
          <w:rPr>
            <w:rFonts w:ascii="Arial" w:hAnsi="Arial" w:cs="Arial"/>
            <w:sz w:val="22"/>
            <w:szCs w:val="22"/>
            <w:lang w:val="ru-RU"/>
          </w:rPr>
          <w:delText>Охрана труда экология и качество</w:delText>
        </w:r>
      </w:del>
      <w:r w:rsidR="0079636E">
        <w:rPr>
          <w:rFonts w:ascii="Arial" w:hAnsi="Arial" w:cs="Arial"/>
          <w:sz w:val="22"/>
          <w:szCs w:val="22"/>
          <w:lang w:val="ru-RU"/>
        </w:rPr>
        <w:t xml:space="preserve">, </w:t>
      </w:r>
      <w:ins w:id="111" w:author="Prokipchakova Stanislava (EnelRussia HQ)" w:date="2020-05-28T20:49:00Z">
        <w:r w:rsidR="00294643" w:rsidRPr="00A61218">
          <w:rPr>
            <w:rFonts w:ascii="Arial" w:hAnsi="Arial" w:cs="Arial"/>
            <w:sz w:val="22"/>
            <w:szCs w:val="22"/>
            <w:lang w:val="ru-RU"/>
          </w:rPr>
          <w:t>Управление инжиниринга</w:t>
        </w:r>
      </w:ins>
      <w:del w:id="112" w:author="Prokipchakova Stanislava (EnelRussia HQ)" w:date="2020-05-28T20:49:00Z">
        <w:r w:rsidR="0079636E" w:rsidDel="00294643">
          <w:rPr>
            <w:rFonts w:ascii="Arial" w:hAnsi="Arial" w:cs="Arial"/>
            <w:sz w:val="22"/>
            <w:szCs w:val="22"/>
            <w:lang w:val="ru-RU"/>
          </w:rPr>
          <w:delText>Инжиниринг и строительство</w:delText>
        </w:r>
      </w:del>
      <w:r w:rsidR="0079636E">
        <w:rPr>
          <w:rFonts w:ascii="Arial" w:hAnsi="Arial" w:cs="Arial"/>
          <w:sz w:val="22"/>
          <w:szCs w:val="22"/>
          <w:lang w:val="ru-RU"/>
        </w:rPr>
        <w:t>)</w:t>
      </w:r>
      <w:r>
        <w:rPr>
          <w:rFonts w:ascii="Arial" w:hAnsi="Arial" w:cs="Arial"/>
          <w:sz w:val="22"/>
          <w:szCs w:val="22"/>
          <w:lang w:val="ru-RU"/>
        </w:rPr>
        <w:t xml:space="preserve"> обеспечить назначение за всеми договорами национального </w:t>
      </w:r>
      <w:r w:rsidR="005A36EC">
        <w:rPr>
          <w:rFonts w:ascii="Arial" w:hAnsi="Arial" w:cs="Arial"/>
          <w:sz w:val="22"/>
          <w:szCs w:val="22"/>
          <w:lang w:val="ru-RU"/>
        </w:rPr>
        <w:t xml:space="preserve">и базового </w:t>
      </w:r>
      <w:r>
        <w:rPr>
          <w:rFonts w:ascii="Arial" w:hAnsi="Arial" w:cs="Arial"/>
          <w:sz w:val="22"/>
          <w:szCs w:val="22"/>
          <w:lang w:val="ru-RU"/>
        </w:rPr>
        <w:t>уровня</w:t>
      </w:r>
      <w:ins w:id="113" w:author="Nikiforov Artem (EnelRussia HQ)" w:date="2020-05-29T12:08:00Z">
        <w:r w:rsidR="005E5E55">
          <w:rPr>
            <w:rStyle w:val="ad"/>
            <w:rFonts w:ascii="Arial" w:hAnsi="Arial" w:cs="Arial"/>
            <w:sz w:val="22"/>
            <w:szCs w:val="22"/>
            <w:lang w:val="ru-RU"/>
          </w:rPr>
          <w:footnoteReference w:id="2"/>
        </w:r>
      </w:ins>
      <w:r>
        <w:rPr>
          <w:rFonts w:ascii="Arial" w:hAnsi="Arial" w:cs="Arial"/>
          <w:sz w:val="22"/>
          <w:szCs w:val="22"/>
          <w:lang w:val="ru-RU"/>
        </w:rPr>
        <w:t xml:space="preserve">, заключенными по инициативе </w:t>
      </w:r>
      <w:r w:rsidR="005A36EC">
        <w:rPr>
          <w:rFonts w:ascii="Arial" w:hAnsi="Arial" w:cs="Arial"/>
          <w:sz w:val="22"/>
          <w:szCs w:val="22"/>
          <w:lang w:val="ru-RU"/>
        </w:rPr>
        <w:t>такого функционального направления,</w:t>
      </w:r>
      <w:r>
        <w:rPr>
          <w:rFonts w:ascii="Arial" w:hAnsi="Arial" w:cs="Arial"/>
          <w:sz w:val="22"/>
          <w:szCs w:val="22"/>
          <w:lang w:val="ru-RU"/>
        </w:rPr>
        <w:t xml:space="preserve"> сотрудников</w:t>
      </w:r>
      <w:r w:rsidR="005A36EC">
        <w:rPr>
          <w:rFonts w:ascii="Arial" w:hAnsi="Arial" w:cs="Arial"/>
          <w:sz w:val="22"/>
          <w:szCs w:val="22"/>
          <w:lang w:val="ru-RU"/>
        </w:rPr>
        <w:t xml:space="preserve"> уровня не ниже главного специалиста</w:t>
      </w:r>
      <w:r w:rsidR="00091D22" w:rsidRPr="00091D22">
        <w:rPr>
          <w:rFonts w:ascii="Arial" w:hAnsi="Arial" w:cs="Arial"/>
          <w:sz w:val="22"/>
          <w:szCs w:val="22"/>
          <w:lang w:val="ru-RU"/>
        </w:rPr>
        <w:t xml:space="preserve"> </w:t>
      </w:r>
      <w:r w:rsidR="00091D22">
        <w:rPr>
          <w:rFonts w:ascii="Arial" w:hAnsi="Arial" w:cs="Arial"/>
          <w:sz w:val="22"/>
          <w:szCs w:val="22"/>
          <w:lang w:val="ru-RU"/>
        </w:rPr>
        <w:t xml:space="preserve">в качестве инициаторов </w:t>
      </w:r>
      <w:r w:rsidR="0025336D">
        <w:rPr>
          <w:rFonts w:ascii="Arial" w:hAnsi="Arial" w:cs="Arial"/>
          <w:sz w:val="22"/>
          <w:szCs w:val="22"/>
          <w:lang w:val="ru-RU"/>
        </w:rPr>
        <w:t>соответствующих</w:t>
      </w:r>
      <w:r w:rsidR="00091D22">
        <w:rPr>
          <w:rFonts w:ascii="Arial" w:hAnsi="Arial" w:cs="Arial"/>
          <w:sz w:val="22"/>
          <w:szCs w:val="22"/>
          <w:lang w:val="ru-RU"/>
        </w:rPr>
        <w:t xml:space="preserve"> договоров</w:t>
      </w:r>
      <w:r w:rsidR="00822F94">
        <w:rPr>
          <w:rFonts w:ascii="Arial" w:hAnsi="Arial" w:cs="Arial"/>
          <w:sz w:val="22"/>
          <w:szCs w:val="22"/>
          <w:lang w:val="ru-RU"/>
        </w:rPr>
        <w:t>. Для договоров, исполняемых в рамках данного функционального направления, обеспечить назначение ответственных исполнителей</w:t>
      </w:r>
      <w:ins w:id="130" w:author="Raveleva Natalya (EnelRussia HQ)" w:date="2020-05-28T16:36:00Z">
        <w:r w:rsidR="008C6C93">
          <w:rPr>
            <w:rFonts w:ascii="Arial" w:hAnsi="Arial" w:cs="Arial"/>
            <w:sz w:val="22"/>
            <w:szCs w:val="22"/>
            <w:lang w:val="ru-RU"/>
          </w:rPr>
          <w:t>, обеспечивающих исполнение договоров</w:t>
        </w:r>
      </w:ins>
      <w:ins w:id="131" w:author="Raveleva Natalya (EnelRussia HQ)" w:date="2020-05-28T16:35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 от имени ПАО «</w:t>
        </w:r>
        <w:proofErr w:type="spellStart"/>
        <w:r w:rsidR="008C6C93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8C6C93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r w:rsidR="00822F94">
        <w:rPr>
          <w:rFonts w:ascii="Arial" w:hAnsi="Arial" w:cs="Arial"/>
          <w:sz w:val="22"/>
          <w:szCs w:val="22"/>
          <w:lang w:val="ru-RU"/>
        </w:rPr>
        <w:t>.</w:t>
      </w:r>
    </w:p>
    <w:p w14:paraId="12E60D84" w14:textId="75713577" w:rsidR="008B35A8" w:rsidRDefault="005A36EC" w:rsidP="008B35A8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3. Менеджера</w:t>
      </w:r>
      <w:ins w:id="132" w:author="Prokipchakova Stanislava (EnelRussia HQ)" w:date="2020-05-28T20:51:00Z">
        <w:r w:rsidR="00164748" w:rsidRPr="00164748">
          <w:rPr>
            <w:rFonts w:ascii="Arial" w:hAnsi="Arial" w:cs="Arial"/>
            <w:sz w:val="22"/>
            <w:szCs w:val="22"/>
            <w:lang w:val="ru-RU"/>
          </w:rPr>
          <w:t xml:space="preserve"> </w:t>
        </w:r>
        <w:r w:rsidR="00164748">
          <w:rPr>
            <w:rFonts w:ascii="Arial" w:hAnsi="Arial" w:cs="Arial"/>
            <w:sz w:val="22"/>
            <w:szCs w:val="22"/>
            <w:lang w:val="ru-RU"/>
          </w:rPr>
          <w:t>по операционной поддержке</w:t>
        </w:r>
      </w:ins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Pr="005A36EC">
        <w:rPr>
          <w:rFonts w:ascii="Arial" w:hAnsi="Arial" w:cs="Arial"/>
          <w:sz w:val="22"/>
          <w:szCs w:val="22"/>
          <w:lang w:val="ru-RU"/>
        </w:rPr>
        <w:t>Групп</w:t>
      </w:r>
      <w:r>
        <w:rPr>
          <w:rFonts w:ascii="Arial" w:hAnsi="Arial" w:cs="Arial"/>
          <w:sz w:val="22"/>
          <w:szCs w:val="22"/>
          <w:lang w:val="ru-RU"/>
        </w:rPr>
        <w:t>ы</w:t>
      </w:r>
      <w:r w:rsidRPr="005A36EC">
        <w:rPr>
          <w:rFonts w:ascii="Arial" w:hAnsi="Arial" w:cs="Arial"/>
          <w:sz w:val="22"/>
          <w:szCs w:val="22"/>
          <w:lang w:val="ru-RU"/>
        </w:rPr>
        <w:t xml:space="preserve"> поддержки эксплуатации и ремонта</w:t>
      </w:r>
      <w:r>
        <w:rPr>
          <w:rFonts w:ascii="Arial" w:hAnsi="Arial" w:cs="Arial"/>
          <w:sz w:val="22"/>
          <w:szCs w:val="22"/>
          <w:lang w:val="ru-RU"/>
        </w:rPr>
        <w:t xml:space="preserve"> (ГПЭР)</w:t>
      </w:r>
      <w:r w:rsidRPr="005A36E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филиала «Центральный офис» ПАО «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Россия» и </w:t>
      </w:r>
      <w:r w:rsidRPr="005A36EC">
        <w:rPr>
          <w:rFonts w:ascii="Arial" w:hAnsi="Arial" w:cs="Arial"/>
          <w:sz w:val="22"/>
          <w:szCs w:val="22"/>
          <w:lang w:val="ru-RU"/>
        </w:rPr>
        <w:t>Старш</w:t>
      </w:r>
      <w:r>
        <w:rPr>
          <w:rFonts w:ascii="Arial" w:hAnsi="Arial" w:cs="Arial"/>
          <w:sz w:val="22"/>
          <w:szCs w:val="22"/>
          <w:lang w:val="ru-RU"/>
        </w:rPr>
        <w:t xml:space="preserve">его </w:t>
      </w:r>
      <w:r w:rsidRPr="005A36EC">
        <w:rPr>
          <w:rFonts w:ascii="Arial" w:hAnsi="Arial" w:cs="Arial"/>
          <w:sz w:val="22"/>
          <w:szCs w:val="22"/>
          <w:lang w:val="ru-RU"/>
        </w:rPr>
        <w:t>менеджер</w:t>
      </w:r>
      <w:r>
        <w:rPr>
          <w:rFonts w:ascii="Arial" w:hAnsi="Arial" w:cs="Arial"/>
          <w:sz w:val="22"/>
          <w:szCs w:val="22"/>
          <w:lang w:val="ru-RU"/>
        </w:rPr>
        <w:t>а</w:t>
      </w:r>
      <w:ins w:id="133" w:author="Prokipchakova Stanislava (EnelRussia HQ)" w:date="2020-05-28T20:54:00Z">
        <w:r w:rsidR="00164748">
          <w:rPr>
            <w:rFonts w:ascii="Arial" w:hAnsi="Arial" w:cs="Arial"/>
            <w:sz w:val="22"/>
            <w:szCs w:val="22"/>
            <w:lang w:val="ru-RU"/>
          </w:rPr>
          <w:t xml:space="preserve"> </w:t>
        </w:r>
        <w:r w:rsidR="00164748" w:rsidRPr="00AD0922">
          <w:rPr>
            <w:rFonts w:ascii="Arial" w:hAnsi="Arial" w:cs="Arial"/>
            <w:sz w:val="22"/>
            <w:szCs w:val="22"/>
            <w:lang w:val="ru-RU"/>
          </w:rPr>
          <w:t>по техническому обслуживанию и ремонту</w:t>
        </w:r>
      </w:ins>
      <w:r w:rsidRPr="005A36E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 xml:space="preserve">группы </w:t>
      </w:r>
      <w:del w:id="134" w:author="Prokipchakova Stanislava (EnelRussia HQ)" w:date="2020-05-28T20:54:00Z">
        <w:r w:rsidRPr="005A36EC" w:rsidDel="00164748">
          <w:rPr>
            <w:rFonts w:ascii="Arial" w:hAnsi="Arial" w:cs="Arial"/>
            <w:sz w:val="22"/>
            <w:szCs w:val="22"/>
            <w:lang w:val="ru-RU"/>
          </w:rPr>
          <w:delText>по</w:delText>
        </w:r>
      </w:del>
      <w:r w:rsidRPr="005A36EC">
        <w:rPr>
          <w:rFonts w:ascii="Arial" w:hAnsi="Arial" w:cs="Arial"/>
          <w:sz w:val="22"/>
          <w:szCs w:val="22"/>
          <w:lang w:val="ru-RU"/>
        </w:rPr>
        <w:t xml:space="preserve"> техническо</w:t>
      </w:r>
      <w:ins w:id="135" w:author="Prokipchakova Stanislava (EnelRussia HQ)" w:date="2020-05-28T20:55:00Z">
        <w:r w:rsidR="00164748">
          <w:rPr>
            <w:rFonts w:ascii="Arial" w:hAnsi="Arial" w:cs="Arial"/>
            <w:sz w:val="22"/>
            <w:szCs w:val="22"/>
            <w:lang w:val="ru-RU"/>
          </w:rPr>
          <w:t>го</w:t>
        </w:r>
      </w:ins>
      <w:del w:id="136" w:author="Prokipchakova Stanislava (EnelRussia HQ)" w:date="2020-05-28T20:55:00Z">
        <w:r w:rsidRPr="005A36EC" w:rsidDel="00164748">
          <w:rPr>
            <w:rFonts w:ascii="Arial" w:hAnsi="Arial" w:cs="Arial"/>
            <w:sz w:val="22"/>
            <w:szCs w:val="22"/>
            <w:lang w:val="ru-RU"/>
          </w:rPr>
          <w:delText>му</w:delText>
        </w:r>
      </w:del>
      <w:r w:rsidRPr="005A36EC">
        <w:rPr>
          <w:rFonts w:ascii="Arial" w:hAnsi="Arial" w:cs="Arial"/>
          <w:sz w:val="22"/>
          <w:szCs w:val="22"/>
          <w:lang w:val="ru-RU"/>
        </w:rPr>
        <w:t xml:space="preserve"> обслуживани</w:t>
      </w:r>
      <w:ins w:id="137" w:author="Prokipchakova Stanislava (EnelRussia HQ)" w:date="2020-05-28T20:55:00Z">
        <w:r w:rsidR="00164748">
          <w:rPr>
            <w:rFonts w:ascii="Arial" w:hAnsi="Arial" w:cs="Arial"/>
            <w:sz w:val="22"/>
            <w:szCs w:val="22"/>
            <w:lang w:val="ru-RU"/>
          </w:rPr>
          <w:t>я</w:t>
        </w:r>
      </w:ins>
      <w:del w:id="138" w:author="Prokipchakova Stanislava (EnelRussia HQ)" w:date="2020-05-28T20:55:00Z">
        <w:r w:rsidRPr="005A36EC" w:rsidDel="00164748">
          <w:rPr>
            <w:rFonts w:ascii="Arial" w:hAnsi="Arial" w:cs="Arial"/>
            <w:sz w:val="22"/>
            <w:szCs w:val="22"/>
            <w:lang w:val="ru-RU"/>
          </w:rPr>
          <w:delText>ю</w:delText>
        </w:r>
      </w:del>
      <w:r w:rsidRPr="005A36EC">
        <w:rPr>
          <w:rFonts w:ascii="Arial" w:hAnsi="Arial" w:cs="Arial"/>
          <w:sz w:val="22"/>
          <w:szCs w:val="22"/>
          <w:lang w:val="ru-RU"/>
        </w:rPr>
        <w:t xml:space="preserve"> и ремонт</w:t>
      </w:r>
      <w:ins w:id="139" w:author="Prokipchakova Stanislava (EnelRussia HQ)" w:date="2020-05-28T20:55:00Z">
        <w:r w:rsidR="00164748">
          <w:rPr>
            <w:rFonts w:ascii="Arial" w:hAnsi="Arial" w:cs="Arial"/>
            <w:sz w:val="22"/>
            <w:szCs w:val="22"/>
            <w:lang w:val="ru-RU"/>
          </w:rPr>
          <w:t>а</w:t>
        </w:r>
      </w:ins>
      <w:del w:id="140" w:author="Prokipchakova Stanislava (EnelRussia HQ)" w:date="2020-05-28T20:55:00Z">
        <w:r w:rsidRPr="005A36EC" w:rsidDel="00164748">
          <w:rPr>
            <w:rFonts w:ascii="Arial" w:hAnsi="Arial" w:cs="Arial"/>
            <w:sz w:val="22"/>
            <w:szCs w:val="22"/>
            <w:lang w:val="ru-RU"/>
          </w:rPr>
          <w:delText>у</w:delText>
        </w:r>
      </w:del>
      <w:r>
        <w:rPr>
          <w:rFonts w:ascii="Arial" w:hAnsi="Arial" w:cs="Arial"/>
          <w:sz w:val="22"/>
          <w:szCs w:val="22"/>
          <w:lang w:val="ru-RU"/>
        </w:rPr>
        <w:t xml:space="preserve"> (ГТОР)</w:t>
      </w:r>
      <w:r w:rsidRPr="005A36E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филиала «Центральный офис» ПАО «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Россия» обеспечить назначение сотрудников ГПЭР и ГТОР в качестве соисполнителей для </w:t>
      </w:r>
      <w:r w:rsidR="008B35A8">
        <w:rPr>
          <w:rFonts w:ascii="Arial" w:hAnsi="Arial" w:cs="Arial"/>
          <w:sz w:val="22"/>
          <w:szCs w:val="22"/>
          <w:lang w:val="ru-RU"/>
        </w:rPr>
        <w:t>договоров служб ремонта и эксплуатации, исполняемых несколькими ответственными исполнителями</w:t>
      </w:r>
      <w:r w:rsidR="00246952">
        <w:rPr>
          <w:rFonts w:ascii="Arial" w:hAnsi="Arial" w:cs="Arial"/>
          <w:sz w:val="22"/>
          <w:szCs w:val="22"/>
          <w:lang w:val="ru-RU"/>
        </w:rPr>
        <w:t xml:space="preserve"> и/или требующих дополнительной координации</w:t>
      </w:r>
      <w:r w:rsidR="008B35A8">
        <w:rPr>
          <w:rFonts w:ascii="Arial" w:hAnsi="Arial" w:cs="Arial"/>
          <w:sz w:val="22"/>
          <w:szCs w:val="22"/>
          <w:lang w:val="ru-RU"/>
        </w:rPr>
        <w:t xml:space="preserve">, с целью </w:t>
      </w:r>
      <w:r w:rsidR="00B76399">
        <w:rPr>
          <w:rFonts w:ascii="Arial" w:hAnsi="Arial" w:cs="Arial"/>
          <w:sz w:val="22"/>
          <w:szCs w:val="22"/>
          <w:lang w:val="ru-RU"/>
        </w:rPr>
        <w:t>обеспечения поддержки следующим сотрудникам:</w:t>
      </w:r>
    </w:p>
    <w:p w14:paraId="6B8762E0" w14:textId="343BA645" w:rsidR="005A36EC" w:rsidRDefault="008B35A8" w:rsidP="008B35A8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- </w:t>
      </w:r>
      <w:r w:rsidR="005A36EC" w:rsidRPr="00F309F5">
        <w:rPr>
          <w:rFonts w:ascii="Arial" w:hAnsi="Arial" w:cs="Arial"/>
          <w:b/>
          <w:sz w:val="22"/>
          <w:szCs w:val="22"/>
          <w:lang w:val="ru-RU"/>
        </w:rPr>
        <w:t>Инициаторам договора на Производственных филиалах</w:t>
      </w:r>
      <w:r w:rsidR="005A36E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при планировании</w:t>
      </w:r>
      <w:r w:rsidR="00B76399">
        <w:rPr>
          <w:rFonts w:ascii="Arial" w:hAnsi="Arial" w:cs="Arial"/>
          <w:sz w:val="22"/>
          <w:szCs w:val="22"/>
          <w:lang w:val="ru-RU"/>
        </w:rPr>
        <w:t xml:space="preserve"> в </w:t>
      </w:r>
      <w:r w:rsidR="00B76399">
        <w:rPr>
          <w:rFonts w:ascii="Arial" w:hAnsi="Arial" w:cs="Arial"/>
          <w:sz w:val="22"/>
          <w:szCs w:val="22"/>
        </w:rPr>
        <w:t>Smart</w:t>
      </w:r>
      <w:r w:rsidR="00B76399" w:rsidRPr="00B76399">
        <w:rPr>
          <w:rFonts w:ascii="Arial" w:hAnsi="Arial" w:cs="Arial"/>
          <w:sz w:val="22"/>
          <w:szCs w:val="22"/>
          <w:lang w:val="ru-RU"/>
        </w:rPr>
        <w:t xml:space="preserve"> </w:t>
      </w:r>
      <w:r w:rsidR="00B76399">
        <w:rPr>
          <w:rFonts w:ascii="Arial" w:hAnsi="Arial" w:cs="Arial"/>
          <w:sz w:val="22"/>
          <w:szCs w:val="22"/>
        </w:rPr>
        <w:t>Planning</w:t>
      </w:r>
      <w:r w:rsidR="00B76399" w:rsidRPr="00B76399">
        <w:rPr>
          <w:rFonts w:ascii="Arial" w:hAnsi="Arial" w:cs="Arial"/>
          <w:sz w:val="22"/>
          <w:szCs w:val="22"/>
          <w:lang w:val="ru-RU"/>
        </w:rPr>
        <w:t xml:space="preserve"> </w:t>
      </w:r>
      <w:r w:rsidR="00B76399">
        <w:rPr>
          <w:rFonts w:ascii="Arial" w:hAnsi="Arial" w:cs="Arial"/>
          <w:sz w:val="22"/>
          <w:szCs w:val="22"/>
        </w:rPr>
        <w:t>Tool</w:t>
      </w:r>
      <w:r>
        <w:rPr>
          <w:rFonts w:ascii="Arial" w:hAnsi="Arial" w:cs="Arial"/>
          <w:sz w:val="22"/>
          <w:szCs w:val="22"/>
          <w:lang w:val="ru-RU"/>
        </w:rPr>
        <w:t>, подготовке и сборе документации</w:t>
      </w:r>
      <w:r w:rsidR="00B76399">
        <w:rPr>
          <w:rFonts w:ascii="Arial" w:hAnsi="Arial" w:cs="Arial"/>
          <w:sz w:val="22"/>
          <w:szCs w:val="22"/>
          <w:lang w:val="ru-RU"/>
        </w:rPr>
        <w:t xml:space="preserve"> для заявки на закупку</w:t>
      </w:r>
      <w:r>
        <w:rPr>
          <w:rFonts w:ascii="Arial" w:hAnsi="Arial" w:cs="Arial"/>
          <w:sz w:val="22"/>
          <w:szCs w:val="22"/>
          <w:lang w:val="ru-RU"/>
        </w:rPr>
        <w:t>, формировании заявки на закупку</w:t>
      </w:r>
      <w:r w:rsidR="00B76399">
        <w:rPr>
          <w:rFonts w:ascii="Arial" w:hAnsi="Arial" w:cs="Arial"/>
          <w:sz w:val="22"/>
          <w:szCs w:val="22"/>
          <w:lang w:val="ru-RU"/>
        </w:rPr>
        <w:t xml:space="preserve"> в информационной системе общества, координации претензионной работы</w:t>
      </w:r>
      <w:r w:rsidR="0042770E">
        <w:rPr>
          <w:rFonts w:ascii="Arial" w:hAnsi="Arial" w:cs="Arial"/>
          <w:sz w:val="22"/>
          <w:szCs w:val="22"/>
          <w:lang w:val="ru-RU"/>
        </w:rPr>
        <w:t>,</w:t>
      </w:r>
      <w:r w:rsidR="00822F94">
        <w:rPr>
          <w:rFonts w:ascii="Arial" w:hAnsi="Arial" w:cs="Arial"/>
          <w:sz w:val="22"/>
          <w:szCs w:val="22"/>
          <w:lang w:val="ru-RU"/>
        </w:rPr>
        <w:t xml:space="preserve"> ведение</w:t>
      </w:r>
      <w:r w:rsidR="0042770E">
        <w:rPr>
          <w:rFonts w:ascii="Arial" w:hAnsi="Arial" w:cs="Arial"/>
          <w:sz w:val="22"/>
          <w:szCs w:val="22"/>
          <w:lang w:val="ru-RU"/>
        </w:rPr>
        <w:t xml:space="preserve"> </w:t>
      </w:r>
      <w:r w:rsidR="00822F94">
        <w:rPr>
          <w:rFonts w:ascii="Arial" w:hAnsi="Arial" w:cs="Arial"/>
          <w:sz w:val="22"/>
          <w:szCs w:val="22"/>
          <w:lang w:val="ru-RU"/>
        </w:rPr>
        <w:t>перечня ответственных исполнителей в</w:t>
      </w:r>
      <w:r w:rsidR="00F309F5">
        <w:rPr>
          <w:rFonts w:ascii="Arial" w:hAnsi="Arial" w:cs="Arial"/>
          <w:sz w:val="22"/>
          <w:szCs w:val="22"/>
          <w:lang w:val="ru-RU"/>
        </w:rPr>
        <w:t xml:space="preserve"> </w:t>
      </w:r>
      <w:r w:rsidR="00F309F5">
        <w:rPr>
          <w:rFonts w:ascii="Arial" w:hAnsi="Arial" w:cs="Arial"/>
          <w:sz w:val="22"/>
          <w:szCs w:val="22"/>
        </w:rPr>
        <w:t>SAP</w:t>
      </w:r>
      <w:r w:rsidR="00F309F5" w:rsidRPr="00F309F5">
        <w:rPr>
          <w:rFonts w:ascii="Arial" w:hAnsi="Arial" w:cs="Arial"/>
          <w:sz w:val="22"/>
          <w:szCs w:val="22"/>
          <w:lang w:val="ru-RU"/>
        </w:rPr>
        <w:t xml:space="preserve"> </w:t>
      </w:r>
      <w:r w:rsidR="00F309F5">
        <w:rPr>
          <w:rFonts w:ascii="Arial" w:hAnsi="Arial" w:cs="Arial"/>
          <w:sz w:val="22"/>
          <w:szCs w:val="22"/>
          <w:lang w:val="ru-RU"/>
        </w:rPr>
        <w:t xml:space="preserve">в транзакции </w:t>
      </w:r>
      <w:r w:rsidR="00F309F5" w:rsidRPr="00F309F5">
        <w:rPr>
          <w:rFonts w:ascii="Arial" w:hAnsi="Arial" w:cs="Arial"/>
          <w:sz w:val="22"/>
          <w:szCs w:val="22"/>
          <w:lang w:val="ru-RU"/>
        </w:rPr>
        <w:t>ZRUMM_RESP_CONTROL</w:t>
      </w:r>
      <w:r w:rsidR="00B76399">
        <w:rPr>
          <w:rFonts w:ascii="Arial" w:hAnsi="Arial" w:cs="Arial"/>
          <w:sz w:val="22"/>
          <w:szCs w:val="22"/>
          <w:lang w:val="ru-RU"/>
        </w:rPr>
        <w:t xml:space="preserve">. При этом ответственность за </w:t>
      </w:r>
      <w:r w:rsidR="0042770E">
        <w:rPr>
          <w:rFonts w:ascii="Arial" w:hAnsi="Arial" w:cs="Arial"/>
          <w:sz w:val="22"/>
          <w:szCs w:val="22"/>
          <w:lang w:val="ru-RU"/>
        </w:rPr>
        <w:t xml:space="preserve">выпуск </w:t>
      </w:r>
      <w:r w:rsidR="00B76399">
        <w:rPr>
          <w:rFonts w:ascii="Arial" w:hAnsi="Arial" w:cs="Arial"/>
          <w:sz w:val="22"/>
          <w:szCs w:val="22"/>
          <w:lang w:val="ru-RU"/>
        </w:rPr>
        <w:t xml:space="preserve">заявки на закупку, ее полноту и достаточность приложенных документов, ведение претензионной работы </w:t>
      </w:r>
      <w:ins w:id="141" w:author="Raveleva Natalya (EnelRussia HQ)" w:date="2020-05-28T16:37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в соответствии с </w:t>
        </w:r>
        <w:del w:id="142" w:author="Nikiforov Artem (EnelRussia HQ)" w:date="2020-06-01T09:20:00Z">
          <w:r w:rsidR="008C6C93" w:rsidDel="004D3BEA">
            <w:rPr>
              <w:rFonts w:ascii="Arial" w:hAnsi="Arial" w:cs="Arial"/>
              <w:sz w:val="22"/>
              <w:szCs w:val="22"/>
              <w:lang w:val="ru-RU"/>
            </w:rPr>
            <w:delText xml:space="preserve"> </w:delText>
          </w:r>
        </w:del>
        <w:r w:rsidR="008C6C93">
          <w:rPr>
            <w:rFonts w:ascii="Arial" w:hAnsi="Arial" w:cs="Arial"/>
            <w:sz w:val="22"/>
            <w:szCs w:val="22"/>
            <w:lang w:val="ru-RU"/>
          </w:rPr>
          <w:t>применимыми локальными нормативными актами ПАО «</w:t>
        </w:r>
        <w:proofErr w:type="spellStart"/>
        <w:r w:rsidR="008C6C93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8C6C93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 w:rsidR="00B76399">
        <w:rPr>
          <w:rFonts w:ascii="Arial" w:hAnsi="Arial" w:cs="Arial"/>
          <w:sz w:val="22"/>
          <w:szCs w:val="22"/>
          <w:lang w:val="ru-RU"/>
        </w:rPr>
        <w:t>остается на Инициаторе договора;</w:t>
      </w:r>
    </w:p>
    <w:p w14:paraId="6F1EF80A" w14:textId="18833339" w:rsidR="00B76399" w:rsidRPr="00B76399" w:rsidRDefault="00B76399" w:rsidP="008B35A8">
      <w:pPr>
        <w:pStyle w:val="21"/>
        <w:spacing w:line="240" w:lineRule="auto"/>
        <w:ind w:firstLine="708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- </w:t>
      </w:r>
      <w:r w:rsidRPr="00F309F5">
        <w:rPr>
          <w:rFonts w:ascii="Arial" w:hAnsi="Arial" w:cs="Arial"/>
          <w:b/>
          <w:sz w:val="22"/>
          <w:szCs w:val="22"/>
          <w:lang w:val="ru-RU"/>
        </w:rPr>
        <w:t>Ответственным исполнителям</w:t>
      </w:r>
      <w:r>
        <w:rPr>
          <w:rFonts w:ascii="Arial" w:hAnsi="Arial" w:cs="Arial"/>
          <w:sz w:val="22"/>
          <w:szCs w:val="22"/>
          <w:lang w:val="ru-RU"/>
        </w:rPr>
        <w:t xml:space="preserve"> при формировании документов, связанных с исполнением договора</w:t>
      </w:r>
      <w:ins w:id="143" w:author="Raveleva Natalya (EnelRussia HQ)" w:date="2020-05-28T16:38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 от имени ПАО «</w:t>
        </w:r>
        <w:proofErr w:type="spellStart"/>
        <w:r w:rsidR="008C6C93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8C6C93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r>
        <w:rPr>
          <w:rFonts w:ascii="Arial" w:hAnsi="Arial" w:cs="Arial"/>
          <w:sz w:val="22"/>
          <w:szCs w:val="22"/>
          <w:lang w:val="ru-RU"/>
        </w:rPr>
        <w:t xml:space="preserve"> (заказов </w:t>
      </w:r>
      <w:r w:rsidR="0042770E">
        <w:rPr>
          <w:rFonts w:ascii="Arial" w:hAnsi="Arial" w:cs="Arial"/>
          <w:sz w:val="22"/>
          <w:szCs w:val="22"/>
          <w:lang w:val="ru-RU"/>
        </w:rPr>
        <w:t>к рамочным/открытым договорам</w:t>
      </w:r>
      <w:r>
        <w:rPr>
          <w:rFonts w:ascii="Arial" w:hAnsi="Arial" w:cs="Arial"/>
          <w:sz w:val="22"/>
          <w:szCs w:val="22"/>
          <w:lang w:val="ru-RU"/>
        </w:rPr>
        <w:t>, ведомостей учета работ/услуг, списания материалов)</w:t>
      </w:r>
      <w:r w:rsidR="005873E0">
        <w:rPr>
          <w:rFonts w:ascii="Arial" w:hAnsi="Arial" w:cs="Arial"/>
          <w:sz w:val="22"/>
          <w:szCs w:val="22"/>
          <w:lang w:val="ru-RU"/>
        </w:rPr>
        <w:t>,</w:t>
      </w:r>
      <w:r>
        <w:rPr>
          <w:rFonts w:ascii="Arial" w:hAnsi="Arial" w:cs="Arial"/>
          <w:sz w:val="22"/>
          <w:szCs w:val="22"/>
          <w:lang w:val="ru-RU"/>
        </w:rPr>
        <w:t xml:space="preserve"> в информационной системе ПАО «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Россия». </w:t>
      </w:r>
      <w:r w:rsidR="00091D22">
        <w:rPr>
          <w:rFonts w:ascii="Arial" w:hAnsi="Arial" w:cs="Arial"/>
          <w:sz w:val="22"/>
          <w:szCs w:val="22"/>
          <w:lang w:val="ru-RU"/>
        </w:rPr>
        <w:t xml:space="preserve">При этом ответственность за содержание этих документов, соответствие </w:t>
      </w:r>
      <w:del w:id="144" w:author="Raveleva Natalya (EnelRussia HQ)" w:date="2020-05-28T16:39:00Z">
        <w:r w:rsidR="00091D22" w:rsidDel="008C6C93">
          <w:rPr>
            <w:rFonts w:ascii="Arial" w:hAnsi="Arial" w:cs="Arial"/>
            <w:sz w:val="22"/>
            <w:szCs w:val="22"/>
            <w:lang w:val="ru-RU"/>
          </w:rPr>
          <w:delText xml:space="preserve">закрытых и </w:delText>
        </w:r>
      </w:del>
      <w:r w:rsidR="00091D22">
        <w:rPr>
          <w:rFonts w:ascii="Arial" w:hAnsi="Arial" w:cs="Arial"/>
          <w:sz w:val="22"/>
          <w:szCs w:val="22"/>
          <w:lang w:val="ru-RU"/>
        </w:rPr>
        <w:t>фактически выполненных</w:t>
      </w:r>
      <w:ins w:id="145" w:author="Raveleva Natalya (EnelRussia HQ)" w:date="2020-05-28T16:39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 </w:t>
        </w:r>
        <w:del w:id="146" w:author="Nikiforov Artem (EnelRussia HQ)" w:date="2020-06-01T09:12:00Z">
          <w:r w:rsidR="008C6C93" w:rsidDel="00AA0C84">
            <w:rPr>
              <w:rFonts w:ascii="Arial" w:hAnsi="Arial" w:cs="Arial"/>
              <w:sz w:val="22"/>
              <w:szCs w:val="22"/>
              <w:lang w:val="ru-RU"/>
            </w:rPr>
            <w:delText xml:space="preserve"> </w:delText>
          </w:r>
        </w:del>
        <w:r w:rsidR="008C6C93">
          <w:rPr>
            <w:rFonts w:ascii="Arial" w:hAnsi="Arial" w:cs="Arial"/>
            <w:sz w:val="22"/>
            <w:szCs w:val="22"/>
            <w:lang w:val="ru-RU"/>
          </w:rPr>
          <w:t>принятых по соответствующим приемо-сдаточным документам</w:t>
        </w:r>
      </w:ins>
      <w:r w:rsidR="00091D22">
        <w:rPr>
          <w:rFonts w:ascii="Arial" w:hAnsi="Arial" w:cs="Arial"/>
          <w:sz w:val="22"/>
          <w:szCs w:val="22"/>
          <w:lang w:val="ru-RU"/>
        </w:rPr>
        <w:t xml:space="preserve"> работ, выполнение деблокирования документов в информационной системе </w:t>
      </w:r>
      <w:del w:id="147" w:author="Raveleva Natalya (EnelRussia HQ)" w:date="2020-05-28T16:39:00Z">
        <w:r w:rsidR="00091D22" w:rsidDel="008C6C93">
          <w:rPr>
            <w:rFonts w:ascii="Arial" w:hAnsi="Arial" w:cs="Arial"/>
            <w:sz w:val="22"/>
            <w:szCs w:val="22"/>
            <w:lang w:val="ru-RU"/>
          </w:rPr>
          <w:delText xml:space="preserve">Общества </w:delText>
        </w:r>
      </w:del>
      <w:ins w:id="148" w:author="Raveleva Natalya (EnelRussia HQ)" w:date="2020-05-28T16:39:00Z">
        <w:r w:rsidR="008C6C93">
          <w:rPr>
            <w:rFonts w:ascii="Arial" w:hAnsi="Arial" w:cs="Arial"/>
            <w:sz w:val="22"/>
            <w:szCs w:val="22"/>
            <w:lang w:val="ru-RU"/>
          </w:rPr>
          <w:t>ПАО «</w:t>
        </w:r>
        <w:proofErr w:type="spellStart"/>
        <w:r w:rsidR="008C6C93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8C6C93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 w:rsidR="00091D22">
        <w:rPr>
          <w:rFonts w:ascii="Arial" w:hAnsi="Arial" w:cs="Arial"/>
          <w:sz w:val="22"/>
          <w:szCs w:val="22"/>
          <w:lang w:val="ru-RU"/>
        </w:rPr>
        <w:t xml:space="preserve">остается за </w:t>
      </w:r>
      <w:r w:rsidR="008C6C93">
        <w:rPr>
          <w:rFonts w:ascii="Arial" w:hAnsi="Arial" w:cs="Arial"/>
          <w:sz w:val="22"/>
          <w:szCs w:val="22"/>
          <w:lang w:val="ru-RU"/>
        </w:rPr>
        <w:t xml:space="preserve">ответственным </w:t>
      </w:r>
      <w:r w:rsidR="00091D22">
        <w:rPr>
          <w:rFonts w:ascii="Arial" w:hAnsi="Arial" w:cs="Arial"/>
          <w:sz w:val="22"/>
          <w:szCs w:val="22"/>
          <w:lang w:val="ru-RU"/>
        </w:rPr>
        <w:t>исполнителем.</w:t>
      </w:r>
    </w:p>
    <w:p w14:paraId="5E6E35A8" w14:textId="2CAF64B1" w:rsidR="005A36EC" w:rsidRDefault="0079636E">
      <w:pPr>
        <w:pStyle w:val="21"/>
        <w:spacing w:line="240" w:lineRule="auto"/>
        <w:ind w:firstLine="708"/>
        <w:jc w:val="both"/>
        <w:rPr>
          <w:ins w:id="149" w:author="Nikiforov Artem (EnelRussia HQ)" w:date="2020-06-01T09:14:00Z"/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4. Все назначения должны быть выполнены в информационной системе </w:t>
      </w:r>
      <w:del w:id="150" w:author="Raveleva Natalya (EnelRussia HQ)" w:date="2020-05-28T16:39:00Z">
        <w:r w:rsidDel="008C6C93">
          <w:rPr>
            <w:rFonts w:ascii="Arial" w:hAnsi="Arial" w:cs="Arial"/>
            <w:sz w:val="22"/>
            <w:szCs w:val="22"/>
            <w:lang w:val="ru-RU"/>
          </w:rPr>
          <w:delText xml:space="preserve">общества </w:delText>
        </w:r>
      </w:del>
      <w:ins w:id="151" w:author="Raveleva Natalya (EnelRussia HQ)" w:date="2020-05-28T16:39:00Z">
        <w:r w:rsidR="008C6C93">
          <w:rPr>
            <w:rFonts w:ascii="Arial" w:hAnsi="Arial" w:cs="Arial"/>
            <w:sz w:val="22"/>
            <w:szCs w:val="22"/>
            <w:lang w:val="ru-RU"/>
          </w:rPr>
          <w:t xml:space="preserve">ПАО </w:t>
        </w:r>
      </w:ins>
      <w:ins w:id="152" w:author="Raveleva Natalya (EnelRussia HQ)" w:date="2020-05-28T16:40:00Z">
        <w:r w:rsidR="008C6C93">
          <w:rPr>
            <w:rFonts w:ascii="Arial" w:hAnsi="Arial" w:cs="Arial"/>
            <w:sz w:val="22"/>
            <w:szCs w:val="22"/>
            <w:lang w:val="ru-RU"/>
          </w:rPr>
          <w:t>«</w:t>
        </w:r>
        <w:proofErr w:type="spellStart"/>
        <w:r w:rsidR="008C6C93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8C6C93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r>
        <w:rPr>
          <w:rFonts w:ascii="Arial" w:hAnsi="Arial" w:cs="Arial"/>
          <w:sz w:val="22"/>
          <w:szCs w:val="22"/>
          <w:lang w:val="ru-RU"/>
        </w:rPr>
        <w:t>(</w:t>
      </w:r>
      <w:r>
        <w:rPr>
          <w:rFonts w:ascii="Arial" w:hAnsi="Arial" w:cs="Arial"/>
          <w:sz w:val="22"/>
          <w:szCs w:val="22"/>
        </w:rPr>
        <w:t>SAP</w:t>
      </w:r>
      <w:r w:rsidRPr="0079636E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</w:rPr>
        <w:t>Wise</w:t>
      </w:r>
      <w:r w:rsidRPr="0079636E">
        <w:rPr>
          <w:rFonts w:ascii="Arial" w:hAnsi="Arial" w:cs="Arial"/>
          <w:sz w:val="22"/>
          <w:szCs w:val="22"/>
          <w:lang w:val="ru-RU"/>
        </w:rPr>
        <w:t xml:space="preserve">) </w:t>
      </w:r>
      <w:del w:id="153" w:author="Nikiforov Artem (EnelRussia HQ)" w:date="2020-06-01T09:20:00Z">
        <w:r w:rsidDel="004D3BEA">
          <w:rPr>
            <w:rFonts w:ascii="Arial" w:hAnsi="Arial" w:cs="Arial"/>
            <w:sz w:val="22"/>
            <w:szCs w:val="22"/>
            <w:lang w:val="ru-RU"/>
          </w:rPr>
          <w:delText xml:space="preserve">в </w:delText>
        </w:r>
        <w:r w:rsidR="00FC0376" w:rsidDel="004D3BEA">
          <w:rPr>
            <w:rFonts w:ascii="Arial" w:hAnsi="Arial" w:cs="Arial"/>
            <w:sz w:val="22"/>
            <w:szCs w:val="22"/>
            <w:lang w:val="ru-RU"/>
          </w:rPr>
          <w:delText>соответствии</w:delText>
        </w:r>
        <w:r w:rsidDel="004D3BEA">
          <w:rPr>
            <w:rFonts w:ascii="Arial" w:hAnsi="Arial" w:cs="Arial"/>
            <w:sz w:val="22"/>
            <w:szCs w:val="22"/>
            <w:lang w:val="ru-RU"/>
          </w:rPr>
          <w:delText xml:space="preserve"> с </w:delText>
        </w:r>
        <w:r w:rsidR="00FC0376" w:rsidDel="004D3BEA">
          <w:rPr>
            <w:rFonts w:ascii="Arial" w:hAnsi="Arial" w:cs="Arial"/>
            <w:sz w:val="22"/>
            <w:szCs w:val="22"/>
            <w:lang w:val="ru-RU"/>
          </w:rPr>
          <w:delText xml:space="preserve">инструкцией (Приложение </w:delText>
        </w:r>
      </w:del>
      <w:ins w:id="154" w:author="Raveleva Natalya (EnelRussia HQ)" w:date="2020-05-28T16:44:00Z">
        <w:del w:id="155" w:author="Nikiforov Artem (EnelRussia HQ)" w:date="2020-06-01T09:20:00Z">
          <w:r w:rsidR="00FB3A8C" w:rsidDel="004D3BEA">
            <w:rPr>
              <w:rFonts w:ascii="Arial" w:hAnsi="Arial" w:cs="Arial"/>
              <w:sz w:val="22"/>
              <w:szCs w:val="22"/>
              <w:lang w:val="ru-RU"/>
            </w:rPr>
            <w:delText xml:space="preserve">№ </w:delText>
          </w:r>
        </w:del>
      </w:ins>
      <w:del w:id="156" w:author="Nikiforov Artem (EnelRussia HQ)" w:date="2020-06-01T09:20:00Z">
        <w:r w:rsidR="00FC0376" w:rsidDel="004D3BEA">
          <w:rPr>
            <w:rFonts w:ascii="Arial" w:hAnsi="Arial" w:cs="Arial"/>
            <w:sz w:val="22"/>
            <w:szCs w:val="22"/>
            <w:lang w:val="ru-RU"/>
          </w:rPr>
          <w:delText>1 к Распоряжению)</w:delText>
        </w:r>
        <w:r w:rsidR="00F309F5" w:rsidDel="004D3BEA">
          <w:rPr>
            <w:rFonts w:ascii="Arial" w:hAnsi="Arial" w:cs="Arial"/>
            <w:sz w:val="22"/>
            <w:szCs w:val="22"/>
            <w:lang w:val="ru-RU"/>
          </w:rPr>
          <w:delText xml:space="preserve"> </w:delText>
        </w:r>
      </w:del>
      <w:ins w:id="157" w:author="Nikiforov Artem (EnelRussia HQ)" w:date="2020-06-01T09:14:00Z">
        <w:r w:rsidR="004D3BEA">
          <w:rPr>
            <w:rFonts w:ascii="Arial" w:hAnsi="Arial" w:cs="Arial"/>
            <w:sz w:val="22"/>
            <w:szCs w:val="22"/>
            <w:lang w:val="ru-RU"/>
          </w:rPr>
          <w:t xml:space="preserve">и закреплены распоряжением </w:t>
        </w:r>
      </w:ins>
      <w:ins w:id="158" w:author="Nikiforov Artem (EnelRussia HQ)" w:date="2020-06-01T09:15:00Z">
        <w:r w:rsidR="004D3BEA">
          <w:rPr>
            <w:rFonts w:ascii="Arial" w:hAnsi="Arial" w:cs="Arial"/>
            <w:sz w:val="22"/>
            <w:szCs w:val="22"/>
            <w:lang w:val="ru-RU"/>
          </w:rPr>
          <w:t>д</w:t>
        </w:r>
      </w:ins>
      <w:ins w:id="159" w:author="Nikiforov Artem (EnelRussia HQ)" w:date="2020-06-01T09:14:00Z">
        <w:r w:rsidR="004D3BEA">
          <w:rPr>
            <w:rFonts w:ascii="Arial" w:hAnsi="Arial" w:cs="Arial"/>
            <w:sz w:val="22"/>
            <w:szCs w:val="22"/>
            <w:lang w:val="ru-RU"/>
          </w:rPr>
          <w:t xml:space="preserve">иректора </w:t>
        </w:r>
      </w:ins>
      <w:ins w:id="160" w:author="Raveleva Natalya (EnelRussia HQ)" w:date="2020-06-02T08:35:00Z">
        <w:r w:rsidR="00945852">
          <w:rPr>
            <w:rFonts w:ascii="Arial" w:hAnsi="Arial" w:cs="Arial"/>
            <w:sz w:val="22"/>
            <w:szCs w:val="22"/>
            <w:lang w:val="ru-RU"/>
          </w:rPr>
          <w:t>соответс</w:t>
        </w:r>
      </w:ins>
      <w:ins w:id="161" w:author="Raveleva Natalya (EnelRussia HQ)" w:date="2020-06-02T08:36:00Z">
        <w:r w:rsidR="00945852">
          <w:rPr>
            <w:rFonts w:ascii="Arial" w:hAnsi="Arial" w:cs="Arial"/>
            <w:sz w:val="22"/>
            <w:szCs w:val="22"/>
            <w:lang w:val="ru-RU"/>
          </w:rPr>
          <w:t>т</w:t>
        </w:r>
      </w:ins>
      <w:ins w:id="162" w:author="Raveleva Natalya (EnelRussia HQ)" w:date="2020-06-02T08:35:00Z">
        <w:r w:rsidR="00945852">
          <w:rPr>
            <w:rFonts w:ascii="Arial" w:hAnsi="Arial" w:cs="Arial"/>
            <w:sz w:val="22"/>
            <w:szCs w:val="22"/>
            <w:lang w:val="ru-RU"/>
          </w:rPr>
          <w:t xml:space="preserve">вующего </w:t>
        </w:r>
      </w:ins>
      <w:ins w:id="163" w:author="Nikiforov Artem (EnelRussia HQ)" w:date="2020-06-01T09:22:00Z">
        <w:r w:rsidR="004D3BEA">
          <w:rPr>
            <w:rFonts w:ascii="Arial" w:hAnsi="Arial" w:cs="Arial"/>
            <w:sz w:val="22"/>
            <w:szCs w:val="22"/>
            <w:lang w:val="ru-RU"/>
          </w:rPr>
          <w:t xml:space="preserve">производственного </w:t>
        </w:r>
      </w:ins>
      <w:ins w:id="164" w:author="Nikiforov Artem (EnelRussia HQ)" w:date="2020-06-01T09:14:00Z">
        <w:r w:rsidR="004D3BEA">
          <w:rPr>
            <w:rFonts w:ascii="Arial" w:hAnsi="Arial" w:cs="Arial"/>
            <w:sz w:val="22"/>
            <w:szCs w:val="22"/>
            <w:lang w:val="ru-RU"/>
          </w:rPr>
          <w:t>филиала</w:t>
        </w:r>
      </w:ins>
      <w:ins w:id="165" w:author="Nikiforov Artem (EnelRussia HQ)" w:date="2020-06-01T09:22:00Z">
        <w:r w:rsidR="004D3BEA" w:rsidRPr="004D3BEA">
          <w:rPr>
            <w:rFonts w:ascii="Arial" w:hAnsi="Arial" w:cs="Arial"/>
            <w:sz w:val="22"/>
            <w:szCs w:val="22"/>
            <w:lang w:val="ru-RU"/>
          </w:rPr>
          <w:t xml:space="preserve"> </w:t>
        </w:r>
        <w:r w:rsidR="004D3BEA">
          <w:rPr>
            <w:rFonts w:ascii="Arial" w:hAnsi="Arial" w:cs="Arial"/>
            <w:sz w:val="22"/>
            <w:szCs w:val="22"/>
            <w:lang w:val="ru-RU"/>
          </w:rPr>
          <w:t>ПАО «</w:t>
        </w:r>
        <w:proofErr w:type="spellStart"/>
        <w:r w:rsidR="004D3BEA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4D3BEA">
          <w:rPr>
            <w:rFonts w:ascii="Arial" w:hAnsi="Arial" w:cs="Arial"/>
            <w:sz w:val="22"/>
            <w:szCs w:val="22"/>
            <w:lang w:val="ru-RU"/>
          </w:rPr>
          <w:t xml:space="preserve"> Россия»</w:t>
        </w:r>
      </w:ins>
      <w:ins w:id="166" w:author="Nikiforov Artem (EnelRussia HQ)" w:date="2020-06-01T09:19:00Z">
        <w:r w:rsidR="004D3BEA">
          <w:rPr>
            <w:rFonts w:ascii="Arial" w:hAnsi="Arial" w:cs="Arial"/>
            <w:sz w:val="22"/>
            <w:szCs w:val="22"/>
            <w:lang w:val="ru-RU"/>
          </w:rPr>
          <w:t>/</w:t>
        </w:r>
        <w:r w:rsidR="004D3BEA" w:rsidRPr="004D3BEA">
          <w:rPr>
            <w:rFonts w:ascii="Arial" w:hAnsi="Arial" w:cs="Arial"/>
            <w:sz w:val="22"/>
            <w:szCs w:val="22"/>
            <w:lang w:val="ru-RU"/>
          </w:rPr>
          <w:t xml:space="preserve"> </w:t>
        </w:r>
      </w:ins>
      <w:ins w:id="167" w:author="Nikiforov Artem (EnelRussia HQ)" w:date="2020-06-01T09:22:00Z">
        <w:r w:rsidR="004D3BEA">
          <w:rPr>
            <w:rFonts w:ascii="Arial" w:hAnsi="Arial" w:cs="Arial"/>
            <w:sz w:val="22"/>
            <w:szCs w:val="22"/>
            <w:lang w:val="ru-RU"/>
          </w:rPr>
          <w:t>д</w:t>
        </w:r>
      </w:ins>
      <w:ins w:id="168" w:author="Nikiforov Artem (EnelRussia HQ)" w:date="2020-06-01T09:19:00Z">
        <w:r w:rsidR="004D3BEA">
          <w:rPr>
            <w:rFonts w:ascii="Arial" w:hAnsi="Arial" w:cs="Arial"/>
            <w:sz w:val="22"/>
            <w:szCs w:val="22"/>
            <w:lang w:val="ru-RU"/>
          </w:rPr>
          <w:t>иректор</w:t>
        </w:r>
      </w:ins>
      <w:ins w:id="169" w:author="Nikiforov Artem (EnelRussia HQ)" w:date="2020-06-01T09:32:00Z">
        <w:r w:rsidR="00A0455D">
          <w:rPr>
            <w:rFonts w:ascii="Arial" w:hAnsi="Arial" w:cs="Arial"/>
            <w:sz w:val="22"/>
            <w:szCs w:val="22"/>
            <w:lang w:val="ru-RU"/>
          </w:rPr>
          <w:t>а</w:t>
        </w:r>
      </w:ins>
      <w:ins w:id="170" w:author="Nikiforov Artem (EnelRussia HQ)" w:date="2020-06-01T09:19:00Z">
        <w:r w:rsidR="004D3BEA">
          <w:rPr>
            <w:rFonts w:ascii="Arial" w:hAnsi="Arial" w:cs="Arial"/>
            <w:sz w:val="22"/>
            <w:szCs w:val="22"/>
            <w:lang w:val="ru-RU"/>
          </w:rPr>
          <w:t xml:space="preserve"> функциональн</w:t>
        </w:r>
      </w:ins>
      <w:ins w:id="171" w:author="Nikiforov Artem (EnelRussia HQ)" w:date="2020-06-01T09:32:00Z">
        <w:r w:rsidR="00A0455D">
          <w:rPr>
            <w:rFonts w:ascii="Arial" w:hAnsi="Arial" w:cs="Arial"/>
            <w:sz w:val="22"/>
            <w:szCs w:val="22"/>
            <w:lang w:val="ru-RU"/>
          </w:rPr>
          <w:t>ого</w:t>
        </w:r>
      </w:ins>
      <w:ins w:id="172" w:author="Nikiforov Artem (EnelRussia HQ)" w:date="2020-06-01T09:19:00Z">
        <w:r w:rsidR="004D3BEA">
          <w:rPr>
            <w:rFonts w:ascii="Arial" w:hAnsi="Arial" w:cs="Arial"/>
            <w:sz w:val="22"/>
            <w:szCs w:val="22"/>
            <w:lang w:val="ru-RU"/>
          </w:rPr>
          <w:t xml:space="preserve"> направлени</w:t>
        </w:r>
      </w:ins>
      <w:ins w:id="173" w:author="Nikiforov Artem (EnelRussia HQ)" w:date="2020-06-01T09:32:00Z">
        <w:r w:rsidR="00A0455D">
          <w:rPr>
            <w:rFonts w:ascii="Arial" w:hAnsi="Arial" w:cs="Arial"/>
            <w:sz w:val="22"/>
            <w:szCs w:val="22"/>
            <w:lang w:val="ru-RU"/>
          </w:rPr>
          <w:t>я</w:t>
        </w:r>
      </w:ins>
      <w:ins w:id="174" w:author="Nikiforov Artem (EnelRussia HQ)" w:date="2020-06-01T09:19:00Z">
        <w:r w:rsidR="004D3BEA">
          <w:rPr>
            <w:rFonts w:ascii="Arial" w:hAnsi="Arial" w:cs="Arial"/>
            <w:sz w:val="22"/>
            <w:szCs w:val="22"/>
            <w:lang w:val="ru-RU"/>
          </w:rPr>
          <w:t xml:space="preserve"> филиала «Центральный офис» ПАО «</w:t>
        </w:r>
        <w:proofErr w:type="spellStart"/>
        <w:r w:rsidR="004D3BEA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4D3BEA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ins w:id="175" w:author="Raveleva Natalya (EnelRussia HQ)" w:date="2020-06-02T08:39:00Z">
        <w:r w:rsidR="00945852">
          <w:rPr>
            <w:rFonts w:ascii="Arial" w:hAnsi="Arial" w:cs="Arial"/>
            <w:sz w:val="22"/>
            <w:szCs w:val="22"/>
            <w:lang w:val="ru-RU"/>
          </w:rPr>
          <w:t xml:space="preserve">(локальным нормативным актом) </w:t>
        </w:r>
      </w:ins>
      <w:r w:rsidR="00F309F5">
        <w:rPr>
          <w:rFonts w:ascii="Arial" w:hAnsi="Arial" w:cs="Arial"/>
          <w:sz w:val="22"/>
          <w:szCs w:val="22"/>
          <w:lang w:val="ru-RU"/>
        </w:rPr>
        <w:t>до 20.06.2020 г</w:t>
      </w:r>
      <w:r w:rsidR="00FC0376">
        <w:rPr>
          <w:rFonts w:ascii="Arial" w:hAnsi="Arial" w:cs="Arial"/>
          <w:sz w:val="22"/>
          <w:szCs w:val="22"/>
          <w:lang w:val="ru-RU"/>
        </w:rPr>
        <w:t>.</w:t>
      </w:r>
      <w:ins w:id="176" w:author="Nikiforov Artem (EnelRussia HQ)" w:date="2020-06-01T09:11:00Z">
        <w:r w:rsidR="00AA0C84">
          <w:rPr>
            <w:rFonts w:ascii="Arial" w:hAnsi="Arial" w:cs="Arial"/>
            <w:sz w:val="22"/>
            <w:szCs w:val="22"/>
            <w:lang w:val="ru-RU"/>
          </w:rPr>
          <w:t xml:space="preserve"> </w:t>
        </w:r>
      </w:ins>
      <w:ins w:id="177" w:author="Nikiforov Artem (EnelRussia HQ)" w:date="2020-06-01T09:15:00Z">
        <w:r w:rsidR="004D3BEA">
          <w:rPr>
            <w:rFonts w:ascii="Arial" w:hAnsi="Arial" w:cs="Arial"/>
            <w:sz w:val="22"/>
            <w:szCs w:val="22"/>
            <w:lang w:val="ru-RU"/>
          </w:rPr>
          <w:t>с обязательным ознакомлением назначенных работников ПАО «</w:t>
        </w:r>
        <w:proofErr w:type="spellStart"/>
        <w:r w:rsidR="004D3BEA">
          <w:rPr>
            <w:rFonts w:ascii="Arial" w:hAnsi="Arial" w:cs="Arial"/>
            <w:sz w:val="22"/>
            <w:szCs w:val="22"/>
            <w:lang w:val="ru-RU"/>
          </w:rPr>
          <w:t>Энел</w:t>
        </w:r>
        <w:proofErr w:type="spellEnd"/>
        <w:r w:rsidR="004D3BEA">
          <w:rPr>
            <w:rFonts w:ascii="Arial" w:hAnsi="Arial" w:cs="Arial"/>
            <w:sz w:val="22"/>
            <w:szCs w:val="22"/>
            <w:lang w:val="ru-RU"/>
          </w:rPr>
          <w:t xml:space="preserve"> Россия» </w:t>
        </w:r>
      </w:ins>
      <w:ins w:id="178" w:author="Nikiforov Artem (EnelRussia HQ)" w:date="2020-06-01T09:16:00Z">
        <w:r w:rsidR="004D3BEA">
          <w:rPr>
            <w:rFonts w:ascii="Arial" w:hAnsi="Arial" w:cs="Arial"/>
            <w:sz w:val="22"/>
            <w:szCs w:val="22"/>
            <w:lang w:val="ru-RU"/>
          </w:rPr>
          <w:t>п</w:t>
        </w:r>
      </w:ins>
      <w:ins w:id="179" w:author="Nikiforov Artem (EnelRussia HQ)" w:date="2020-06-01T09:15:00Z">
        <w:r w:rsidR="004D3BEA">
          <w:rPr>
            <w:rFonts w:ascii="Arial" w:hAnsi="Arial" w:cs="Arial"/>
            <w:sz w:val="22"/>
            <w:szCs w:val="22"/>
            <w:lang w:val="ru-RU"/>
          </w:rPr>
          <w:t>од роспись</w:t>
        </w:r>
      </w:ins>
      <w:ins w:id="180" w:author="Nikiforov Artem (EnelRussia HQ)" w:date="2020-06-01T09:19:00Z">
        <w:r w:rsidR="004D3BEA">
          <w:rPr>
            <w:rFonts w:ascii="Arial" w:hAnsi="Arial" w:cs="Arial"/>
            <w:sz w:val="22"/>
            <w:szCs w:val="22"/>
            <w:lang w:val="ru-RU"/>
          </w:rPr>
          <w:t>.</w:t>
        </w:r>
      </w:ins>
    </w:p>
    <w:p w14:paraId="62570C57" w14:textId="0E933138" w:rsidR="00A65755" w:rsidRDefault="00F309F5" w:rsidP="008C6C93">
      <w:pPr>
        <w:pStyle w:val="21"/>
        <w:spacing w:line="240" w:lineRule="auto"/>
        <w:ind w:firstLine="708"/>
        <w:jc w:val="both"/>
        <w:rPr>
          <w:ins w:id="181" w:author="Raveleva Natalya (EnelRussia HQ)" w:date="2020-05-28T16:41:00Z"/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5</w:t>
      </w:r>
      <w:r w:rsidR="00A65755" w:rsidRPr="000D414F">
        <w:rPr>
          <w:rFonts w:ascii="Arial" w:hAnsi="Arial" w:cs="Arial"/>
          <w:sz w:val="22"/>
          <w:szCs w:val="22"/>
          <w:lang w:val="ru-RU"/>
        </w:rPr>
        <w:t xml:space="preserve">. </w:t>
      </w:r>
      <w:r w:rsidR="00E9108F" w:rsidRPr="00F12AEC">
        <w:rPr>
          <w:rFonts w:ascii="Arial" w:hAnsi="Arial" w:cs="Arial"/>
          <w:sz w:val="22"/>
          <w:szCs w:val="22"/>
          <w:lang w:val="ru-RU"/>
        </w:rPr>
        <w:t xml:space="preserve">Контроль за выполнением </w:t>
      </w:r>
      <w:r w:rsidR="00E9108F">
        <w:rPr>
          <w:rFonts w:ascii="Arial" w:hAnsi="Arial" w:cs="Arial"/>
          <w:sz w:val="22"/>
          <w:szCs w:val="22"/>
          <w:lang w:val="ru-RU"/>
        </w:rPr>
        <w:t>Распоряжения</w:t>
      </w:r>
      <w:r w:rsidR="00E9108F" w:rsidRPr="004D3BEA">
        <w:rPr>
          <w:rFonts w:ascii="Arial" w:hAnsi="Arial" w:cs="Arial"/>
          <w:sz w:val="22"/>
          <w:szCs w:val="22"/>
          <w:lang w:val="ru-RU"/>
          <w:rPrChange w:id="182" w:author="Nikiforov Artem (EnelRussia HQ)" w:date="2020-06-01T09:16:00Z">
            <w:rPr>
              <w:rFonts w:ascii="Arial" w:hAnsi="Arial" w:cs="Arial"/>
              <w:i/>
              <w:sz w:val="22"/>
              <w:szCs w:val="22"/>
              <w:lang w:val="ru-RU"/>
            </w:rPr>
          </w:rPrChange>
        </w:rPr>
        <w:t xml:space="preserve"> </w:t>
      </w:r>
      <w:r w:rsidR="00E9108F" w:rsidRPr="00F12AEC">
        <w:rPr>
          <w:rFonts w:ascii="Arial" w:hAnsi="Arial" w:cs="Arial"/>
          <w:sz w:val="22"/>
          <w:szCs w:val="22"/>
          <w:lang w:val="ru-RU"/>
        </w:rPr>
        <w:t>возложить на</w:t>
      </w:r>
      <w:ins w:id="183" w:author="Prokipchakova Stanislava (EnelRussia HQ)" w:date="2020-05-28T20:56:00Z">
        <w:r w:rsidR="00164748" w:rsidRPr="00164748">
          <w:rPr>
            <w:rFonts w:ascii="Arial" w:hAnsi="Arial" w:cs="Arial"/>
            <w:sz w:val="22"/>
            <w:szCs w:val="22"/>
            <w:lang w:val="ru-RU"/>
          </w:rPr>
          <w:t xml:space="preserve"> </w:t>
        </w:r>
        <w:r w:rsidR="00164748" w:rsidRPr="003C23BA">
          <w:rPr>
            <w:rFonts w:ascii="Arial" w:hAnsi="Arial" w:cs="Arial"/>
            <w:sz w:val="22"/>
            <w:szCs w:val="22"/>
            <w:lang w:val="ru-RU"/>
          </w:rPr>
          <w:t>Начальник</w:t>
        </w:r>
        <w:r w:rsidR="00164748">
          <w:rPr>
            <w:rFonts w:ascii="Arial" w:hAnsi="Arial" w:cs="Arial"/>
            <w:sz w:val="22"/>
            <w:szCs w:val="22"/>
            <w:lang w:val="ru-RU"/>
          </w:rPr>
          <w:t>а</w:t>
        </w:r>
        <w:r w:rsidR="00164748" w:rsidRPr="003C23BA">
          <w:rPr>
            <w:rFonts w:ascii="Arial" w:hAnsi="Arial" w:cs="Arial"/>
            <w:sz w:val="22"/>
            <w:szCs w:val="22"/>
            <w:lang w:val="ru-RU"/>
          </w:rPr>
          <w:t xml:space="preserve"> отдела</w:t>
        </w:r>
        <w:r w:rsidR="00164748" w:rsidRPr="00EA7EA6">
          <w:rPr>
            <w:rFonts w:ascii="Arial" w:hAnsi="Arial" w:cs="Arial"/>
            <w:sz w:val="22"/>
            <w:szCs w:val="22"/>
            <w:lang w:val="ru-RU"/>
          </w:rPr>
          <w:t xml:space="preserve"> </w:t>
        </w:r>
        <w:r w:rsidR="00164748" w:rsidRPr="00AD0922">
          <w:rPr>
            <w:rFonts w:ascii="Arial" w:hAnsi="Arial" w:cs="Arial"/>
            <w:sz w:val="22"/>
            <w:szCs w:val="22"/>
            <w:lang w:val="ru-RU"/>
          </w:rPr>
          <w:t>операционного планирования и анализа</w:t>
        </w:r>
      </w:ins>
      <w:r w:rsidR="00E9108F" w:rsidRPr="00F12AEC">
        <w:rPr>
          <w:rFonts w:ascii="Arial" w:hAnsi="Arial" w:cs="Arial"/>
          <w:sz w:val="22"/>
          <w:szCs w:val="22"/>
          <w:lang w:val="ru-RU"/>
        </w:rPr>
        <w:t xml:space="preserve"> </w:t>
      </w:r>
      <w:del w:id="184" w:author="Prokipchakova Stanislava (EnelRussia HQ)" w:date="2020-05-28T20:56:00Z">
        <w:r w:rsidR="00091D22" w:rsidDel="00164748">
          <w:rPr>
            <w:rFonts w:ascii="Arial" w:hAnsi="Arial" w:cs="Arial"/>
            <w:sz w:val="22"/>
            <w:szCs w:val="22"/>
            <w:lang w:val="ru-RU"/>
          </w:rPr>
          <w:delText xml:space="preserve">и.о. </w:delText>
        </w:r>
        <w:r w:rsidR="00E9108F" w:rsidDel="00164748">
          <w:rPr>
            <w:rFonts w:ascii="Arial" w:hAnsi="Arial" w:cs="Arial"/>
            <w:sz w:val="22"/>
            <w:szCs w:val="22"/>
            <w:lang w:val="ru-RU"/>
          </w:rPr>
          <w:delText xml:space="preserve">Директора по </w:delText>
        </w:r>
        <w:r w:rsidR="00091D22" w:rsidDel="00164748">
          <w:rPr>
            <w:rFonts w:ascii="Arial" w:hAnsi="Arial" w:cs="Arial"/>
            <w:sz w:val="22"/>
            <w:szCs w:val="22"/>
            <w:lang w:val="ru-RU"/>
          </w:rPr>
          <w:delText xml:space="preserve">эффективности производства </w:delText>
        </w:r>
      </w:del>
      <w:r w:rsidR="00091D22">
        <w:rPr>
          <w:rFonts w:ascii="Arial" w:hAnsi="Arial" w:cs="Arial"/>
          <w:sz w:val="22"/>
          <w:szCs w:val="22"/>
          <w:lang w:val="ru-RU"/>
        </w:rPr>
        <w:t>Сотникова С.А</w:t>
      </w:r>
      <w:r w:rsidR="00E9108F">
        <w:rPr>
          <w:rFonts w:ascii="Arial" w:hAnsi="Arial" w:cs="Arial"/>
          <w:sz w:val="22"/>
          <w:szCs w:val="22"/>
          <w:lang w:val="ru-RU"/>
        </w:rPr>
        <w:t>.</w:t>
      </w:r>
    </w:p>
    <w:p w14:paraId="3FC5DC5B" w14:textId="3EBCE2CB" w:rsidR="008C6C93" w:rsidRPr="000D414F" w:rsidDel="00361D9F" w:rsidRDefault="008C6C93">
      <w:pPr>
        <w:pStyle w:val="21"/>
        <w:spacing w:line="240" w:lineRule="auto"/>
        <w:ind w:firstLine="708"/>
        <w:jc w:val="both"/>
        <w:rPr>
          <w:del w:id="185" w:author="Nikiforov Artem (EnelRussia HQ)" w:date="2020-06-01T09:24:00Z"/>
          <w:rFonts w:ascii="Arial" w:hAnsi="Arial" w:cs="Arial"/>
          <w:sz w:val="22"/>
          <w:szCs w:val="22"/>
          <w:lang w:val="ru-RU"/>
        </w:rPr>
        <w:pPrChange w:id="186" w:author="Raveleva Natalya (EnelRussia HQ)" w:date="2020-05-28T16:41:00Z">
          <w:pPr>
            <w:pStyle w:val="21"/>
            <w:spacing w:line="240" w:lineRule="auto"/>
            <w:ind w:firstLine="708"/>
          </w:pPr>
        </w:pPrChange>
      </w:pPr>
      <w:ins w:id="187" w:author="Raveleva Natalya (EnelRussia HQ)" w:date="2020-05-28T16:41:00Z">
        <w:del w:id="188" w:author="Nikiforov Artem (EnelRussia HQ)" w:date="2020-06-01T09:24:00Z">
          <w:r w:rsidDel="00361D9F">
            <w:rPr>
              <w:rFonts w:ascii="Arial" w:hAnsi="Arial" w:cs="Arial"/>
              <w:sz w:val="22"/>
              <w:szCs w:val="22"/>
              <w:lang w:val="ru-RU"/>
            </w:rPr>
            <w:delText>6.</w:delText>
          </w:r>
        </w:del>
      </w:ins>
      <w:ins w:id="189" w:author="Raveleva Natalya (EnelRussia HQ)" w:date="2020-05-28T16:43:00Z">
        <w:del w:id="190" w:author="Nikiforov Artem (EnelRussia HQ)" w:date="2020-06-01T09:24:00Z">
          <w:r w:rsidDel="00361D9F">
            <w:rPr>
              <w:rFonts w:ascii="Arial" w:hAnsi="Arial" w:cs="Arial"/>
              <w:sz w:val="22"/>
              <w:szCs w:val="22"/>
              <w:lang w:val="ru-RU"/>
            </w:rPr>
            <w:delText xml:space="preserve"> </w:delText>
          </w:r>
        </w:del>
      </w:ins>
      <w:ins w:id="191" w:author="Raveleva Natalya (EnelRussia HQ)" w:date="2020-05-28T16:41:00Z">
        <w:del w:id="192" w:author="Nikiforov Artem (EnelRussia HQ)" w:date="2020-06-01T09:24:00Z">
          <w:r w:rsidDel="00361D9F">
            <w:rPr>
              <w:rFonts w:ascii="Arial" w:hAnsi="Arial" w:cs="Arial"/>
              <w:sz w:val="22"/>
              <w:szCs w:val="22"/>
              <w:lang w:val="ru-RU"/>
            </w:rPr>
            <w:delText>___</w:delText>
          </w:r>
          <w:r w:rsidRPr="004D3BEA" w:rsidDel="00361D9F">
            <w:rPr>
              <w:rFonts w:ascii="Arial" w:hAnsi="Arial" w:cs="Arial"/>
              <w:sz w:val="22"/>
              <w:szCs w:val="22"/>
              <w:lang w:val="ru-RU"/>
            </w:rPr>
            <w:delText>ФИО, должность</w:delText>
          </w:r>
          <w:r w:rsidDel="00361D9F">
            <w:rPr>
              <w:rFonts w:ascii="Arial" w:hAnsi="Arial" w:cs="Arial"/>
              <w:sz w:val="22"/>
              <w:szCs w:val="22"/>
              <w:lang w:val="ru-RU"/>
            </w:rPr>
            <w:delText xml:space="preserve"> обеспечить </w:delText>
          </w:r>
        </w:del>
      </w:ins>
      <w:ins w:id="193" w:author="Raveleva Natalya (EnelRussia HQ)" w:date="2020-05-28T16:42:00Z">
        <w:del w:id="194" w:author="Nikiforov Artem (EnelRussia HQ)" w:date="2020-06-01T09:24:00Z">
          <w:r w:rsidDel="00361D9F">
            <w:rPr>
              <w:rFonts w:ascii="Arial" w:hAnsi="Arial" w:cs="Arial"/>
              <w:sz w:val="22"/>
              <w:szCs w:val="22"/>
              <w:lang w:val="ru-RU"/>
            </w:rPr>
            <w:delText xml:space="preserve">ознакомление работников ПАО «Энел Россия», указанных в настоящем Распоряжении, под роспись с настоящим Распоряжением. </w:delText>
          </w:r>
        </w:del>
      </w:ins>
      <w:ins w:id="195" w:author="Raveleva Natalya (EnelRussia HQ)" w:date="2020-05-28T16:41:00Z">
        <w:del w:id="196" w:author="Nikiforov Artem (EnelRussia HQ)" w:date="2020-06-01T09:24:00Z">
          <w:r w:rsidDel="00361D9F">
            <w:rPr>
              <w:rFonts w:ascii="Arial" w:hAnsi="Arial" w:cs="Arial"/>
              <w:sz w:val="22"/>
              <w:szCs w:val="22"/>
              <w:lang w:val="ru-RU"/>
            </w:rPr>
            <w:delText xml:space="preserve"> </w:delText>
          </w:r>
        </w:del>
      </w:ins>
    </w:p>
    <w:p w14:paraId="62570C5C" w14:textId="27334942" w:rsidR="00A65755" w:rsidRPr="000D414F" w:rsidDel="004D3BEA" w:rsidRDefault="00A65755" w:rsidP="00E9108F">
      <w:pPr>
        <w:pStyle w:val="21"/>
        <w:spacing w:line="240" w:lineRule="auto"/>
        <w:rPr>
          <w:del w:id="197" w:author="Nikiforov Artem (EnelRussia HQ)" w:date="2020-06-01T09:17:00Z"/>
          <w:rFonts w:ascii="Arial" w:hAnsi="Arial" w:cs="Arial"/>
          <w:sz w:val="22"/>
          <w:szCs w:val="22"/>
          <w:lang w:val="ru-RU"/>
        </w:rPr>
      </w:pPr>
      <w:r w:rsidRPr="000D414F">
        <w:rPr>
          <w:rFonts w:ascii="Arial" w:hAnsi="Arial" w:cs="Arial"/>
          <w:sz w:val="22"/>
          <w:szCs w:val="22"/>
          <w:lang w:val="ru-RU"/>
        </w:rPr>
        <w:lastRenderedPageBreak/>
        <w:tab/>
      </w:r>
    </w:p>
    <w:p w14:paraId="62570C5D" w14:textId="77777777" w:rsidR="00A65755" w:rsidRPr="000D414F" w:rsidRDefault="00A65755" w:rsidP="00A65755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62570C5E" w14:textId="77777777" w:rsidR="00E72A96" w:rsidRPr="000D414F" w:rsidRDefault="00E72A96" w:rsidP="00A65755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55082205" w14:textId="77777777" w:rsidR="00E9108F" w:rsidRDefault="00E9108F" w:rsidP="00E9108F">
      <w:pPr>
        <w:spacing w:before="18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Заместитель г</w:t>
      </w:r>
      <w:r w:rsidRPr="00150B2F">
        <w:rPr>
          <w:rFonts w:ascii="Arial" w:hAnsi="Arial" w:cs="Arial"/>
          <w:sz w:val="22"/>
          <w:szCs w:val="22"/>
          <w:lang w:val="ru-RU"/>
        </w:rPr>
        <w:t>енеральн</w:t>
      </w:r>
      <w:r>
        <w:rPr>
          <w:rFonts w:ascii="Arial" w:hAnsi="Arial" w:cs="Arial"/>
          <w:sz w:val="22"/>
          <w:szCs w:val="22"/>
          <w:lang w:val="ru-RU"/>
        </w:rPr>
        <w:t>ого</w:t>
      </w:r>
      <w:r w:rsidRPr="00150B2F">
        <w:rPr>
          <w:rFonts w:ascii="Arial" w:hAnsi="Arial" w:cs="Arial"/>
          <w:sz w:val="22"/>
          <w:szCs w:val="22"/>
          <w:lang w:val="ru-RU"/>
        </w:rPr>
        <w:t xml:space="preserve"> директор</w:t>
      </w:r>
      <w:r>
        <w:rPr>
          <w:rFonts w:ascii="Arial" w:hAnsi="Arial" w:cs="Arial"/>
          <w:sz w:val="22"/>
          <w:szCs w:val="22"/>
          <w:lang w:val="ru-RU"/>
        </w:rPr>
        <w:t>а –</w:t>
      </w:r>
    </w:p>
    <w:p w14:paraId="340DF3A8" w14:textId="77777777" w:rsidR="00E9108F" w:rsidRPr="00F12AEC" w:rsidRDefault="00E9108F" w:rsidP="00E9108F">
      <w:pPr>
        <w:spacing w:before="180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Директор по генерации</w:t>
      </w:r>
      <w:r w:rsidRPr="00150B2F">
        <w:rPr>
          <w:rFonts w:ascii="Arial" w:hAnsi="Arial" w:cs="Arial"/>
          <w:sz w:val="22"/>
          <w:szCs w:val="22"/>
          <w:lang w:val="ru-RU"/>
        </w:rPr>
        <w:t xml:space="preserve"> </w:t>
      </w:r>
      <w:r w:rsidRPr="00150B2F">
        <w:rPr>
          <w:rFonts w:ascii="Arial" w:hAnsi="Arial" w:cs="Arial"/>
          <w:sz w:val="22"/>
          <w:szCs w:val="22"/>
          <w:lang w:val="ru-RU"/>
        </w:rPr>
        <w:tab/>
        <w:t xml:space="preserve">                                                   </w:t>
      </w:r>
      <w:r>
        <w:rPr>
          <w:rFonts w:ascii="Arial" w:hAnsi="Arial" w:cs="Arial"/>
          <w:sz w:val="22"/>
          <w:szCs w:val="22"/>
          <w:lang w:val="ru-RU"/>
        </w:rPr>
        <w:tab/>
      </w:r>
      <w:r>
        <w:rPr>
          <w:rFonts w:ascii="Arial" w:hAnsi="Arial" w:cs="Arial"/>
          <w:sz w:val="22"/>
          <w:szCs w:val="22"/>
          <w:lang w:val="ru-RU"/>
        </w:rPr>
        <w:tab/>
        <w:t xml:space="preserve">О.Н.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Косменюк</w:t>
      </w:r>
      <w:proofErr w:type="spellEnd"/>
    </w:p>
    <w:p w14:paraId="62570C63" w14:textId="77777777" w:rsidR="00176D58" w:rsidRPr="000D414F" w:rsidRDefault="00176D58" w:rsidP="00A65755">
      <w:pPr>
        <w:spacing w:before="20"/>
        <w:rPr>
          <w:rFonts w:ascii="Arial" w:hAnsi="Arial" w:cs="Arial"/>
          <w:sz w:val="16"/>
          <w:szCs w:val="16"/>
          <w:lang w:val="ru-RU"/>
        </w:rPr>
      </w:pPr>
    </w:p>
    <w:p w14:paraId="62570C66" w14:textId="77777777" w:rsidR="00176D58" w:rsidRPr="000D414F" w:rsidRDefault="00176D58" w:rsidP="00A65755">
      <w:pPr>
        <w:spacing w:before="20"/>
        <w:rPr>
          <w:rFonts w:ascii="Arial" w:hAnsi="Arial" w:cs="Arial"/>
          <w:sz w:val="16"/>
          <w:szCs w:val="16"/>
          <w:lang w:val="ru-RU"/>
        </w:rPr>
      </w:pPr>
    </w:p>
    <w:p w14:paraId="62570C67" w14:textId="01D5C167" w:rsidR="00176D58" w:rsidRPr="000D414F" w:rsidDel="004D3BEA" w:rsidRDefault="00176D58" w:rsidP="00A65755">
      <w:pPr>
        <w:spacing w:before="20"/>
        <w:rPr>
          <w:del w:id="198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8" w14:textId="00694119" w:rsidR="00176D58" w:rsidRPr="000D414F" w:rsidDel="004D3BEA" w:rsidRDefault="00176D58" w:rsidP="00A65755">
      <w:pPr>
        <w:spacing w:before="20"/>
        <w:rPr>
          <w:del w:id="199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9" w14:textId="60F303CB" w:rsidR="00176D58" w:rsidRPr="000D414F" w:rsidDel="004D3BEA" w:rsidRDefault="00176D58" w:rsidP="00A65755">
      <w:pPr>
        <w:spacing w:before="20"/>
        <w:rPr>
          <w:del w:id="200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A" w14:textId="65E57DEC" w:rsidR="00176D58" w:rsidRPr="000D414F" w:rsidDel="004D3BEA" w:rsidRDefault="00176D58" w:rsidP="00A65755">
      <w:pPr>
        <w:spacing w:before="20"/>
        <w:rPr>
          <w:del w:id="201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B" w14:textId="301CA7FE" w:rsidR="00176D58" w:rsidRPr="000D414F" w:rsidDel="004D3BEA" w:rsidRDefault="00176D58" w:rsidP="00A65755">
      <w:pPr>
        <w:spacing w:before="20"/>
        <w:rPr>
          <w:del w:id="202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C" w14:textId="56658C45" w:rsidR="00176D58" w:rsidRPr="000D414F" w:rsidDel="004D3BEA" w:rsidRDefault="00176D58" w:rsidP="00A65755">
      <w:pPr>
        <w:spacing w:before="20"/>
        <w:rPr>
          <w:del w:id="203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D" w14:textId="10C31A78" w:rsidR="00176D58" w:rsidRPr="000D414F" w:rsidDel="004D3BEA" w:rsidRDefault="00176D58" w:rsidP="00A65755">
      <w:pPr>
        <w:spacing w:before="20"/>
        <w:rPr>
          <w:del w:id="204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E" w14:textId="27DB3A8C" w:rsidR="00176D58" w:rsidRPr="000D414F" w:rsidDel="004D3BEA" w:rsidRDefault="00176D58" w:rsidP="00A65755">
      <w:pPr>
        <w:spacing w:before="20"/>
        <w:rPr>
          <w:del w:id="205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6F" w14:textId="2061D53E" w:rsidR="00176D58" w:rsidRPr="000D414F" w:rsidDel="004D3BEA" w:rsidRDefault="00176D58" w:rsidP="00A65755">
      <w:pPr>
        <w:spacing w:before="20"/>
        <w:rPr>
          <w:del w:id="206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70" w14:textId="643E70D5" w:rsidR="00176D58" w:rsidRPr="000D414F" w:rsidDel="004D3BEA" w:rsidRDefault="00176D58" w:rsidP="00A65755">
      <w:pPr>
        <w:spacing w:before="20"/>
        <w:rPr>
          <w:del w:id="207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71" w14:textId="4A7B75E4" w:rsidR="00176D58" w:rsidRPr="000D414F" w:rsidDel="004D3BEA" w:rsidRDefault="00176D58" w:rsidP="00A65755">
      <w:pPr>
        <w:spacing w:before="20"/>
        <w:rPr>
          <w:del w:id="208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72" w14:textId="7D6695D9" w:rsidR="00176D58" w:rsidRPr="000D414F" w:rsidDel="004D3BEA" w:rsidRDefault="00176D58" w:rsidP="00A65755">
      <w:pPr>
        <w:spacing w:before="20"/>
        <w:rPr>
          <w:del w:id="209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73" w14:textId="638FA6DB" w:rsidR="00176D58" w:rsidRPr="000D414F" w:rsidDel="004D3BEA" w:rsidRDefault="00176D58" w:rsidP="00A65755">
      <w:pPr>
        <w:spacing w:before="20"/>
        <w:rPr>
          <w:del w:id="210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74" w14:textId="190117AC" w:rsidR="00176D58" w:rsidRPr="000D414F" w:rsidDel="004D3BEA" w:rsidRDefault="00176D58" w:rsidP="00A65755">
      <w:pPr>
        <w:spacing w:before="20"/>
        <w:rPr>
          <w:del w:id="211" w:author="Nikiforov Artem (EnelRussia HQ)" w:date="2020-06-01T09:17:00Z"/>
          <w:rFonts w:ascii="Arial" w:hAnsi="Arial" w:cs="Arial"/>
          <w:sz w:val="16"/>
          <w:szCs w:val="16"/>
          <w:lang w:val="ru-RU"/>
        </w:rPr>
      </w:pPr>
    </w:p>
    <w:p w14:paraId="62570C75" w14:textId="77777777" w:rsidR="00176D58" w:rsidRPr="000D414F" w:rsidRDefault="00176D58" w:rsidP="00A65755">
      <w:pPr>
        <w:spacing w:before="20"/>
        <w:rPr>
          <w:rFonts w:ascii="Arial" w:hAnsi="Arial" w:cs="Arial"/>
          <w:sz w:val="16"/>
          <w:szCs w:val="16"/>
          <w:lang w:val="ru-RU"/>
        </w:rPr>
      </w:pPr>
    </w:p>
    <w:p w14:paraId="12492049" w14:textId="77777777" w:rsidR="00E9108F" w:rsidRPr="00F12AEC" w:rsidRDefault="00E9108F" w:rsidP="00E9108F">
      <w:pPr>
        <w:rPr>
          <w:rFonts w:ascii="Arial" w:hAnsi="Arial" w:cs="Arial"/>
          <w:sz w:val="16"/>
          <w:szCs w:val="16"/>
          <w:lang w:val="ru-RU"/>
        </w:rPr>
      </w:pPr>
      <w:r w:rsidRPr="00F12AEC">
        <w:rPr>
          <w:rFonts w:ascii="Arial" w:hAnsi="Arial" w:cs="Arial"/>
          <w:sz w:val="16"/>
          <w:szCs w:val="16"/>
          <w:lang w:val="ru-RU"/>
        </w:rPr>
        <w:t xml:space="preserve">Разработчик: </w:t>
      </w:r>
      <w:r>
        <w:rPr>
          <w:rFonts w:ascii="Arial" w:hAnsi="Arial" w:cs="Arial"/>
          <w:sz w:val="16"/>
          <w:szCs w:val="16"/>
          <w:lang w:val="ru-RU"/>
        </w:rPr>
        <w:t>Никифоров А.Н. тел 7756</w:t>
      </w:r>
    </w:p>
    <w:p w14:paraId="38CF3A14" w14:textId="45DD4A1A" w:rsidR="00FC0376" w:rsidRPr="00FC0376" w:rsidRDefault="00E9108F">
      <w:pPr>
        <w:spacing w:before="20"/>
        <w:rPr>
          <w:rFonts w:ascii="Arial" w:hAnsi="Arial" w:cs="Arial"/>
          <w:sz w:val="16"/>
          <w:szCs w:val="16"/>
          <w:lang w:val="ru-RU"/>
        </w:rPr>
        <w:pPrChange w:id="212" w:author="Nikiforov Artem (EnelRussia HQ)" w:date="2020-06-01T09:21:00Z">
          <w:pPr/>
        </w:pPrChange>
      </w:pPr>
      <w:r w:rsidRPr="00F12AEC">
        <w:rPr>
          <w:rFonts w:ascii="Arial" w:hAnsi="Arial" w:cs="Arial"/>
          <w:sz w:val="16"/>
          <w:szCs w:val="16"/>
          <w:lang w:val="ru-RU"/>
        </w:rPr>
        <w:t>Разослать:</w:t>
      </w:r>
      <w:r>
        <w:rPr>
          <w:rFonts w:ascii="Arial" w:hAnsi="Arial" w:cs="Arial"/>
          <w:sz w:val="16"/>
          <w:szCs w:val="16"/>
          <w:lang w:val="ru-RU"/>
        </w:rPr>
        <w:t xml:space="preserve"> Сотников С.А., Вавилов Д.Ю., </w:t>
      </w:r>
      <w:r w:rsidR="00091D22">
        <w:rPr>
          <w:rFonts w:ascii="Arial" w:hAnsi="Arial" w:cs="Arial"/>
          <w:sz w:val="16"/>
          <w:szCs w:val="16"/>
          <w:lang w:val="ru-RU"/>
        </w:rPr>
        <w:t>Шалаев М.Н.,</w:t>
      </w:r>
      <w:r w:rsidR="009C05A3" w:rsidRPr="00F309F5">
        <w:rPr>
          <w:rFonts w:ascii="Arial" w:hAnsi="Arial" w:cs="Arial"/>
          <w:sz w:val="16"/>
          <w:szCs w:val="16"/>
          <w:lang w:val="ru-RU"/>
        </w:rPr>
        <w:t xml:space="preserve"> </w:t>
      </w:r>
      <w:proofErr w:type="spellStart"/>
      <w:r w:rsidR="004965B0">
        <w:rPr>
          <w:rFonts w:ascii="Arial" w:hAnsi="Arial" w:cs="Arial"/>
          <w:sz w:val="16"/>
          <w:szCs w:val="16"/>
          <w:lang w:val="ru-RU"/>
        </w:rPr>
        <w:t>Доссола</w:t>
      </w:r>
      <w:proofErr w:type="spellEnd"/>
      <w:r w:rsidR="004965B0">
        <w:rPr>
          <w:rFonts w:ascii="Arial" w:hAnsi="Arial" w:cs="Arial"/>
          <w:sz w:val="16"/>
          <w:szCs w:val="16"/>
          <w:lang w:val="ru-RU"/>
        </w:rPr>
        <w:t xml:space="preserve"> А., </w:t>
      </w:r>
      <w:r w:rsidR="009C05A3">
        <w:rPr>
          <w:rFonts w:ascii="Arial" w:hAnsi="Arial" w:cs="Arial"/>
          <w:sz w:val="16"/>
          <w:szCs w:val="16"/>
          <w:lang w:val="ru-RU"/>
        </w:rPr>
        <w:t xml:space="preserve">Новожилов И.Б., </w:t>
      </w:r>
      <w:proofErr w:type="spellStart"/>
      <w:r w:rsidR="009C05A3">
        <w:rPr>
          <w:rFonts w:ascii="Arial" w:hAnsi="Arial" w:cs="Arial"/>
          <w:sz w:val="16"/>
          <w:szCs w:val="16"/>
          <w:lang w:val="ru-RU"/>
        </w:rPr>
        <w:t>Подсвиров</w:t>
      </w:r>
      <w:proofErr w:type="spellEnd"/>
      <w:r w:rsidR="009C05A3">
        <w:rPr>
          <w:rFonts w:ascii="Arial" w:hAnsi="Arial" w:cs="Arial"/>
          <w:sz w:val="16"/>
          <w:szCs w:val="16"/>
          <w:lang w:val="ru-RU"/>
        </w:rPr>
        <w:t xml:space="preserve"> А.П., </w:t>
      </w:r>
      <w:proofErr w:type="spellStart"/>
      <w:r w:rsidR="009C05A3">
        <w:rPr>
          <w:rFonts w:ascii="Arial" w:hAnsi="Arial" w:cs="Arial"/>
          <w:sz w:val="16"/>
          <w:szCs w:val="16"/>
          <w:lang w:val="ru-RU"/>
        </w:rPr>
        <w:t>Гельд</w:t>
      </w:r>
      <w:proofErr w:type="spellEnd"/>
      <w:r w:rsidR="009C05A3">
        <w:rPr>
          <w:rFonts w:ascii="Arial" w:hAnsi="Arial" w:cs="Arial"/>
          <w:sz w:val="16"/>
          <w:szCs w:val="16"/>
          <w:lang w:val="ru-RU"/>
        </w:rPr>
        <w:t xml:space="preserve"> Д.Я.</w:t>
      </w:r>
      <w:r>
        <w:rPr>
          <w:rFonts w:ascii="Arial" w:hAnsi="Arial" w:cs="Arial"/>
          <w:sz w:val="16"/>
          <w:szCs w:val="16"/>
          <w:lang w:val="ru-RU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lang w:val="ru-RU"/>
        </w:rPr>
        <w:t>Брейтерман</w:t>
      </w:r>
      <w:proofErr w:type="spellEnd"/>
      <w:r>
        <w:rPr>
          <w:rFonts w:ascii="Arial" w:hAnsi="Arial" w:cs="Arial"/>
          <w:sz w:val="16"/>
          <w:szCs w:val="16"/>
          <w:lang w:val="ru-RU"/>
        </w:rPr>
        <w:t xml:space="preserve"> А.С., </w:t>
      </w:r>
      <w:r w:rsidR="00091D22">
        <w:rPr>
          <w:rFonts w:ascii="Arial" w:hAnsi="Arial" w:cs="Arial"/>
          <w:sz w:val="16"/>
          <w:szCs w:val="16"/>
          <w:lang w:val="ru-RU"/>
        </w:rPr>
        <w:t>Чернова А</w:t>
      </w:r>
      <w:r>
        <w:rPr>
          <w:rFonts w:ascii="Arial" w:hAnsi="Arial" w:cs="Arial"/>
          <w:sz w:val="16"/>
          <w:szCs w:val="16"/>
          <w:lang w:val="ru-RU"/>
        </w:rPr>
        <w:t>.</w:t>
      </w:r>
      <w:r w:rsidR="00091D22">
        <w:rPr>
          <w:rFonts w:ascii="Arial" w:hAnsi="Arial" w:cs="Arial"/>
          <w:sz w:val="16"/>
          <w:szCs w:val="16"/>
          <w:lang w:val="ru-RU"/>
        </w:rPr>
        <w:t>А</w:t>
      </w:r>
      <w:ins w:id="213" w:author="Nikiforov Artem (EnelRussia HQ)" w:date="2020-06-01T09:21:00Z">
        <w:r w:rsidR="004D3BEA">
          <w:rPr>
            <w:rFonts w:ascii="Arial" w:hAnsi="Arial" w:cs="Arial"/>
            <w:sz w:val="22"/>
            <w:szCs w:val="22"/>
            <w:lang w:val="ru-RU"/>
          </w:rPr>
          <w:t>.</w:t>
        </w:r>
      </w:ins>
      <w:bookmarkStart w:id="214" w:name="_GoBack"/>
      <w:bookmarkEnd w:id="214"/>
    </w:p>
    <w:sectPr w:rsidR="00FC0376" w:rsidRPr="00FC0376" w:rsidSect="00B2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6" w:author="Prokipchakova Stanislava (EnelRussia HQ)" w:date="2020-05-28T14:44:00Z" w:initials="PS(H">
    <w:p w14:paraId="04F61836" w14:textId="77777777" w:rsidR="00294643" w:rsidRPr="00A61218" w:rsidRDefault="00294643" w:rsidP="00294643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Должности из ШР </w:t>
      </w:r>
    </w:p>
  </w:comment>
  <w:comment w:id="81" w:author="Prokipchakova Stanislava (EnelRussia HQ)" w:date="2020-05-28T20:46:00Z" w:initials="PS(H">
    <w:p w14:paraId="663639B0" w14:textId="0906D546" w:rsidR="00294643" w:rsidRPr="00294643" w:rsidRDefault="00294643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должности в штатном расписании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61836" w15:done="0"/>
  <w15:commentEx w15:paraId="663639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61836" w16cid:durableId="227A4CBD"/>
  <w16cid:commentId w16cid:paraId="663639B0" w16cid:durableId="227AA1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5576" w14:textId="77777777" w:rsidR="00575034" w:rsidRDefault="00575034" w:rsidP="008B5C53">
      <w:r>
        <w:separator/>
      </w:r>
    </w:p>
  </w:endnote>
  <w:endnote w:type="continuationSeparator" w:id="0">
    <w:p w14:paraId="1447E8FB" w14:textId="77777777" w:rsidR="00575034" w:rsidRDefault="00575034" w:rsidP="008B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7753" w14:textId="77777777" w:rsidR="00575034" w:rsidRDefault="00575034" w:rsidP="008B5C53">
      <w:r>
        <w:separator/>
      </w:r>
    </w:p>
  </w:footnote>
  <w:footnote w:type="continuationSeparator" w:id="0">
    <w:p w14:paraId="3DAEB299" w14:textId="77777777" w:rsidR="00575034" w:rsidRDefault="00575034" w:rsidP="008B5C53">
      <w:r>
        <w:continuationSeparator/>
      </w:r>
    </w:p>
  </w:footnote>
  <w:footnote w:id="1">
    <w:p w14:paraId="49F43E3D" w14:textId="466557E3" w:rsidR="008B5C53" w:rsidRPr="008B5C53" w:rsidRDefault="008B5C53">
      <w:pPr>
        <w:pStyle w:val="ab"/>
        <w:jc w:val="both"/>
        <w:rPr>
          <w:lang w:val="ru-RU"/>
          <w:rPrChange w:id="20" w:author="Nikiforov Artem (EnelRussia HQ)" w:date="2020-05-29T12:06:00Z">
            <w:rPr/>
          </w:rPrChange>
        </w:rPr>
        <w:pPrChange w:id="21" w:author="Raveleva Natalya (EnelRussia HQ)" w:date="2020-06-02T08:35:00Z">
          <w:pPr>
            <w:pStyle w:val="ab"/>
          </w:pPr>
        </w:pPrChange>
      </w:pPr>
      <w:ins w:id="22" w:author="Nikiforov Artem (EnelRussia HQ)" w:date="2020-05-29T12:06:00Z">
        <w:r>
          <w:rPr>
            <w:rStyle w:val="ad"/>
          </w:rPr>
          <w:footnoteRef/>
        </w:r>
        <w:r w:rsidRPr="008B5C53">
          <w:rPr>
            <w:lang w:val="ru-RU"/>
            <w:rPrChange w:id="23" w:author="Nikiforov Artem (EnelRussia HQ)" w:date="2020-05-29T12:07:00Z">
              <w:rPr/>
            </w:rPrChange>
          </w:rPr>
          <w:t xml:space="preserve"> </w:t>
        </w:r>
      </w:ins>
      <w:ins w:id="24" w:author="Raveleva Natalya (EnelRussia HQ)" w:date="2020-06-02T08:34:00Z">
        <w:r w:rsidR="00945852">
          <w:rPr>
            <w:lang w:val="ru-RU"/>
          </w:rPr>
          <w:t>Понимается в значени</w:t>
        </w:r>
      </w:ins>
      <w:ins w:id="25" w:author="Raveleva Natalya (EnelRussia HQ)" w:date="2020-06-02T08:35:00Z">
        <w:r w:rsidR="00945852">
          <w:rPr>
            <w:lang w:val="ru-RU"/>
          </w:rPr>
          <w:t xml:space="preserve">и в </w:t>
        </w:r>
      </w:ins>
      <w:ins w:id="26" w:author="Nikiforov Artem (EnelRussia HQ)" w:date="2020-05-29T12:06:00Z">
        <w:del w:id="27" w:author="Raveleva Natalya (EnelRussia HQ)" w:date="2020-06-02T08:35:00Z">
          <w:r w:rsidDel="00945852">
            <w:rPr>
              <w:lang w:val="ru-RU"/>
            </w:rPr>
            <w:delText>В</w:delText>
          </w:r>
        </w:del>
        <w:r>
          <w:rPr>
            <w:lang w:val="ru-RU"/>
          </w:rPr>
          <w:t xml:space="preserve"> </w:t>
        </w:r>
      </w:ins>
      <w:ins w:id="28" w:author="Nikiforov Artem (EnelRussia HQ)" w:date="2020-05-29T12:07:00Z">
        <w:r w:rsidR="005E5E55">
          <w:rPr>
            <w:lang w:val="ru-RU"/>
          </w:rPr>
          <w:t>соответствии</w:t>
        </w:r>
      </w:ins>
      <w:ins w:id="29" w:author="Nikiforov Artem (EnelRussia HQ)" w:date="2020-05-29T12:06:00Z">
        <w:r>
          <w:rPr>
            <w:lang w:val="ru-RU"/>
          </w:rPr>
          <w:t xml:space="preserve"> с определением</w:t>
        </w:r>
      </w:ins>
      <w:ins w:id="30" w:author="Raveleva Natalya (EnelRussia HQ)" w:date="2020-06-02T08:35:00Z">
        <w:r w:rsidR="00945852">
          <w:rPr>
            <w:lang w:val="ru-RU"/>
          </w:rPr>
          <w:t xml:space="preserve"> согласно</w:t>
        </w:r>
      </w:ins>
      <w:ins w:id="31" w:author="Nikiforov Artem (EnelRussia HQ)" w:date="2020-05-29T12:06:00Z">
        <w:r>
          <w:rPr>
            <w:lang w:val="ru-RU"/>
          </w:rPr>
          <w:t xml:space="preserve"> </w:t>
        </w:r>
      </w:ins>
      <w:ins w:id="32" w:author="Nikiforov Artem (EnelRussia HQ)" w:date="2020-05-29T12:07:00Z">
        <w:r>
          <w:rPr>
            <w:lang w:val="ru-RU"/>
          </w:rPr>
          <w:t>Регламент</w:t>
        </w:r>
        <w:del w:id="33" w:author="Raveleva Natalya (EnelRussia HQ)" w:date="2020-06-02T08:35:00Z">
          <w:r w:rsidDel="00945852">
            <w:rPr>
              <w:lang w:val="ru-RU"/>
            </w:rPr>
            <w:delText>а</w:delText>
          </w:r>
        </w:del>
      </w:ins>
      <w:ins w:id="34" w:author="Raveleva Natalya (EnelRussia HQ)" w:date="2020-06-02T08:35:00Z">
        <w:r w:rsidR="00945852">
          <w:rPr>
            <w:lang w:val="ru-RU"/>
          </w:rPr>
          <w:t>у</w:t>
        </w:r>
      </w:ins>
      <w:ins w:id="35" w:author="Nikiforov Artem (EnelRussia HQ)" w:date="2020-05-29T12:07:00Z">
        <w:r>
          <w:rPr>
            <w:lang w:val="ru-RU"/>
          </w:rPr>
          <w:t xml:space="preserve"> №</w:t>
        </w:r>
        <w:r w:rsidR="005E5E55">
          <w:rPr>
            <w:lang w:val="ru-RU"/>
          </w:rPr>
          <w:t>772 «Управление договорами в ПАО «</w:t>
        </w:r>
        <w:proofErr w:type="spellStart"/>
        <w:r w:rsidR="005E5E55">
          <w:rPr>
            <w:lang w:val="ru-RU"/>
          </w:rPr>
          <w:t>Энел</w:t>
        </w:r>
        <w:proofErr w:type="spellEnd"/>
        <w:r w:rsidR="005E5E55">
          <w:rPr>
            <w:lang w:val="ru-RU"/>
          </w:rPr>
          <w:t xml:space="preserve"> Россия»</w:t>
        </w:r>
      </w:ins>
      <w:ins w:id="36" w:author="Raveleva Natalya (EnelRussia HQ)" w:date="2020-06-02T08:33:00Z">
        <w:r w:rsidR="00945852">
          <w:rPr>
            <w:lang w:val="ru-RU"/>
          </w:rPr>
          <w:t>.</w:t>
        </w:r>
      </w:ins>
      <w:ins w:id="37" w:author="Nikiforov Artem (EnelRussia HQ)" w:date="2020-05-29T12:07:00Z">
        <w:r w:rsidR="005E5E55">
          <w:rPr>
            <w:lang w:val="ru-RU"/>
          </w:rPr>
          <w:t xml:space="preserve"> </w:t>
        </w:r>
      </w:ins>
    </w:p>
  </w:footnote>
  <w:footnote w:id="2">
    <w:p w14:paraId="531A064B" w14:textId="5186D549" w:rsidR="005E5E55" w:rsidRPr="005E5E55" w:rsidRDefault="005E5E55">
      <w:pPr>
        <w:pStyle w:val="ab"/>
        <w:jc w:val="both"/>
        <w:rPr>
          <w:lang w:val="ru-RU"/>
          <w:rPrChange w:id="114" w:author="Nikiforov Artem (EnelRussia HQ)" w:date="2020-05-29T12:08:00Z">
            <w:rPr/>
          </w:rPrChange>
        </w:rPr>
        <w:pPrChange w:id="115" w:author="Raveleva Natalya (EnelRussia HQ)" w:date="2020-06-02T08:34:00Z">
          <w:pPr>
            <w:pStyle w:val="ab"/>
          </w:pPr>
        </w:pPrChange>
      </w:pPr>
      <w:ins w:id="116" w:author="Nikiforov Artem (EnelRussia HQ)" w:date="2020-05-29T12:08:00Z">
        <w:r>
          <w:rPr>
            <w:rStyle w:val="ad"/>
          </w:rPr>
          <w:footnoteRef/>
        </w:r>
        <w:r w:rsidRPr="005E5E55">
          <w:rPr>
            <w:lang w:val="ru-RU"/>
            <w:rPrChange w:id="117" w:author="Nikiforov Artem (EnelRussia HQ)" w:date="2020-05-29T12:08:00Z">
              <w:rPr/>
            </w:rPrChange>
          </w:rPr>
          <w:t xml:space="preserve"> </w:t>
        </w:r>
      </w:ins>
      <w:ins w:id="118" w:author="Raveleva Natalya (EnelRussia HQ)" w:date="2020-06-02T08:34:00Z">
        <w:r w:rsidR="00945852">
          <w:rPr>
            <w:lang w:val="ru-RU"/>
          </w:rPr>
          <w:t xml:space="preserve">Понимается в значении </w:t>
        </w:r>
      </w:ins>
      <w:ins w:id="119" w:author="Nikiforov Artem (EnelRussia HQ)" w:date="2020-05-29T12:08:00Z">
        <w:del w:id="120" w:author="Raveleva Natalya (EnelRussia HQ)" w:date="2020-06-02T08:34:00Z">
          <w:r w:rsidDel="00945852">
            <w:rPr>
              <w:lang w:val="ru-RU"/>
            </w:rPr>
            <w:delText>В</w:delText>
          </w:r>
        </w:del>
      </w:ins>
      <w:ins w:id="121" w:author="Raveleva Natalya (EnelRussia HQ)" w:date="2020-06-02T08:34:00Z">
        <w:r w:rsidR="00945852">
          <w:rPr>
            <w:lang w:val="ru-RU"/>
          </w:rPr>
          <w:t>в</w:t>
        </w:r>
      </w:ins>
      <w:ins w:id="122" w:author="Nikiforov Artem (EnelRussia HQ)" w:date="2020-05-29T12:08:00Z">
        <w:r>
          <w:rPr>
            <w:lang w:val="ru-RU"/>
          </w:rPr>
          <w:t xml:space="preserve"> соответствии с определением</w:t>
        </w:r>
        <w:del w:id="123" w:author="Raveleva Natalya (EnelRussia HQ)" w:date="2020-06-02T08:40:00Z">
          <w:r w:rsidDel="00945852">
            <w:rPr>
              <w:lang w:val="ru-RU"/>
            </w:rPr>
            <w:delText xml:space="preserve"> </w:delText>
          </w:r>
        </w:del>
      </w:ins>
      <w:ins w:id="124" w:author="Raveleva Natalya (EnelRussia HQ)" w:date="2020-06-02T08:34:00Z">
        <w:r w:rsidR="00945852">
          <w:rPr>
            <w:lang w:val="ru-RU"/>
          </w:rPr>
          <w:t xml:space="preserve"> согласно </w:t>
        </w:r>
      </w:ins>
      <w:ins w:id="125" w:author="Nikiforov Artem (EnelRussia HQ)" w:date="2020-05-29T12:08:00Z">
        <w:r>
          <w:rPr>
            <w:lang w:val="ru-RU"/>
          </w:rPr>
          <w:t>Регламент</w:t>
        </w:r>
      </w:ins>
      <w:ins w:id="126" w:author="Raveleva Natalya (EnelRussia HQ)" w:date="2020-06-02T08:34:00Z">
        <w:r w:rsidR="00945852">
          <w:rPr>
            <w:lang w:val="ru-RU"/>
          </w:rPr>
          <w:t>у</w:t>
        </w:r>
      </w:ins>
      <w:ins w:id="127" w:author="Nikiforov Artem (EnelRussia HQ)" w:date="2020-05-29T12:08:00Z">
        <w:del w:id="128" w:author="Raveleva Natalya (EnelRussia HQ)" w:date="2020-06-02T08:34:00Z">
          <w:r w:rsidDel="00945852">
            <w:rPr>
              <w:lang w:val="ru-RU"/>
            </w:rPr>
            <w:delText>а</w:delText>
          </w:r>
        </w:del>
        <w:r>
          <w:rPr>
            <w:lang w:val="ru-RU"/>
          </w:rPr>
          <w:t xml:space="preserve"> №772 «Управление договорами в ПАО «</w:t>
        </w:r>
        <w:proofErr w:type="spellStart"/>
        <w:r>
          <w:rPr>
            <w:lang w:val="ru-RU"/>
          </w:rPr>
          <w:t>Энел</w:t>
        </w:r>
        <w:proofErr w:type="spellEnd"/>
        <w:r>
          <w:rPr>
            <w:lang w:val="ru-RU"/>
          </w:rPr>
          <w:t xml:space="preserve"> Россия»</w:t>
        </w:r>
      </w:ins>
      <w:ins w:id="129" w:author="Raveleva Natalya (EnelRussia HQ)" w:date="2020-06-02T08:34:00Z">
        <w:r w:rsidR="00945852">
          <w:rPr>
            <w:lang w:val="ru-RU"/>
          </w:rPr>
          <w:t>.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9D2"/>
    <w:multiLevelType w:val="multilevel"/>
    <w:tmpl w:val="1EE6D70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veleva Natalya (EnelRussia HQ)">
    <w15:presenceInfo w15:providerId="AD" w15:userId="S::Natalya.Raveleva@enel.com::44be02ed-51e6-400a-92c2-9cf03ca7e112"/>
  </w15:person>
  <w15:person w15:author="Nikiforov Artem (EnelRussia HQ)">
    <w15:presenceInfo w15:providerId="AD" w15:userId="S::Artem.Nikiforov@enel.com::a5a83801-8b5d-407e-b190-13561b17db6a"/>
  </w15:person>
  <w15:person w15:author="Prokipchakova Stanislava (EnelRussia HQ)">
    <w15:presenceInfo w15:providerId="AD" w15:userId="S::Stanislava.Prokipchakova@enel.com::96fdec9f-e032-4302-b95b-fe1e902f5d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55"/>
    <w:rsid w:val="00005324"/>
    <w:rsid w:val="00091D22"/>
    <w:rsid w:val="000D414F"/>
    <w:rsid w:val="0010457B"/>
    <w:rsid w:val="00164748"/>
    <w:rsid w:val="00176D58"/>
    <w:rsid w:val="00185F9D"/>
    <w:rsid w:val="00246952"/>
    <w:rsid w:val="0025336D"/>
    <w:rsid w:val="00271DB9"/>
    <w:rsid w:val="00294643"/>
    <w:rsid w:val="00305947"/>
    <w:rsid w:val="00361D9F"/>
    <w:rsid w:val="003E77FD"/>
    <w:rsid w:val="00407848"/>
    <w:rsid w:val="0042770E"/>
    <w:rsid w:val="00450BCF"/>
    <w:rsid w:val="00474D21"/>
    <w:rsid w:val="0049074E"/>
    <w:rsid w:val="004965B0"/>
    <w:rsid w:val="004D3BEA"/>
    <w:rsid w:val="00552D69"/>
    <w:rsid w:val="00565F9C"/>
    <w:rsid w:val="00575034"/>
    <w:rsid w:val="005873E0"/>
    <w:rsid w:val="005A36EC"/>
    <w:rsid w:val="005E5E55"/>
    <w:rsid w:val="006008AD"/>
    <w:rsid w:val="0065053C"/>
    <w:rsid w:val="0067254E"/>
    <w:rsid w:val="006A377E"/>
    <w:rsid w:val="006A41A0"/>
    <w:rsid w:val="006F5415"/>
    <w:rsid w:val="0079636E"/>
    <w:rsid w:val="00802BE9"/>
    <w:rsid w:val="00822F94"/>
    <w:rsid w:val="008A1991"/>
    <w:rsid w:val="008B35A8"/>
    <w:rsid w:val="008B48CC"/>
    <w:rsid w:val="008B5C53"/>
    <w:rsid w:val="008C6C93"/>
    <w:rsid w:val="0090081F"/>
    <w:rsid w:val="00945852"/>
    <w:rsid w:val="009561DC"/>
    <w:rsid w:val="009B7EF7"/>
    <w:rsid w:val="009C05A3"/>
    <w:rsid w:val="009D44F4"/>
    <w:rsid w:val="00A013E3"/>
    <w:rsid w:val="00A0455D"/>
    <w:rsid w:val="00A14CEE"/>
    <w:rsid w:val="00A22EA2"/>
    <w:rsid w:val="00A572E0"/>
    <w:rsid w:val="00A65755"/>
    <w:rsid w:val="00AA0C84"/>
    <w:rsid w:val="00B16EEC"/>
    <w:rsid w:val="00B23D3B"/>
    <w:rsid w:val="00B60FD0"/>
    <w:rsid w:val="00B61A7A"/>
    <w:rsid w:val="00B76399"/>
    <w:rsid w:val="00BD22B3"/>
    <w:rsid w:val="00BE1EA3"/>
    <w:rsid w:val="00C26606"/>
    <w:rsid w:val="00C91924"/>
    <w:rsid w:val="00D66114"/>
    <w:rsid w:val="00DA05AE"/>
    <w:rsid w:val="00E149DD"/>
    <w:rsid w:val="00E22CC6"/>
    <w:rsid w:val="00E72A96"/>
    <w:rsid w:val="00E9108F"/>
    <w:rsid w:val="00F07116"/>
    <w:rsid w:val="00F309F5"/>
    <w:rsid w:val="00F34D7C"/>
    <w:rsid w:val="00FB3A8C"/>
    <w:rsid w:val="00FC0376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0C3C"/>
  <w15:docId w15:val="{8690A024-59D7-4A52-8E42-ECB2BC8C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FC0376"/>
    <w:pPr>
      <w:keepNext/>
      <w:numPr>
        <w:numId w:val="1"/>
      </w:numPr>
      <w:spacing w:before="240" w:after="60"/>
      <w:jc w:val="both"/>
      <w:outlineLvl w:val="0"/>
    </w:pPr>
    <w:rPr>
      <w:rFonts w:ascii="Arial" w:hAnsi="Arial" w:cs="Arial"/>
      <w:b/>
      <w:bCs/>
      <w:kern w:val="32"/>
      <w:sz w:val="28"/>
      <w:szCs w:val="32"/>
      <w:lang w:val="it-IT" w:eastAsia="it-IT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376"/>
    <w:pPr>
      <w:keepNext/>
      <w:numPr>
        <w:ilvl w:val="1"/>
        <w:numId w:val="1"/>
      </w:numPr>
      <w:tabs>
        <w:tab w:val="left" w:pos="567"/>
      </w:tabs>
      <w:spacing w:before="120"/>
      <w:outlineLvl w:val="1"/>
    </w:pPr>
    <w:rPr>
      <w:rFonts w:ascii="Arial" w:hAnsi="Arial" w:cs="Arial"/>
      <w:b/>
      <w:bCs/>
      <w:i/>
      <w:iCs/>
      <w:szCs w:val="28"/>
      <w:lang w:val="it-IT" w:eastAsia="it-IT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376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  <w:lang w:val="it-IT"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A6575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6575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E149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9DD"/>
    <w:rPr>
      <w:rFonts w:ascii="Tahoma" w:eastAsia="Times New Roman" w:hAnsi="Tahoma" w:cs="Tahoma"/>
      <w:sz w:val="16"/>
      <w:szCs w:val="16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FC0376"/>
    <w:rPr>
      <w:rFonts w:ascii="Arial" w:eastAsia="Times New Roman" w:hAnsi="Arial" w:cs="Arial"/>
      <w:b/>
      <w:bCs/>
      <w:kern w:val="32"/>
      <w:sz w:val="28"/>
      <w:szCs w:val="32"/>
      <w:lang w:val="it-IT" w:eastAsia="it-IT"/>
    </w:rPr>
  </w:style>
  <w:style w:type="character" w:customStyle="1" w:styleId="20">
    <w:name w:val="Заголовок 2 Знак"/>
    <w:basedOn w:val="a0"/>
    <w:link w:val="2"/>
    <w:uiPriority w:val="9"/>
    <w:semiHidden/>
    <w:rsid w:val="00FC0376"/>
    <w:rPr>
      <w:rFonts w:ascii="Arial" w:eastAsia="Times New Roman" w:hAnsi="Arial" w:cs="Arial"/>
      <w:b/>
      <w:bCs/>
      <w:i/>
      <w:iCs/>
      <w:sz w:val="24"/>
      <w:szCs w:val="28"/>
      <w:lang w:val="it-IT" w:eastAsia="it-IT"/>
    </w:rPr>
  </w:style>
  <w:style w:type="character" w:customStyle="1" w:styleId="30">
    <w:name w:val="Заголовок 3 Знак"/>
    <w:basedOn w:val="a0"/>
    <w:link w:val="3"/>
    <w:uiPriority w:val="9"/>
    <w:semiHidden/>
    <w:rsid w:val="00FC0376"/>
    <w:rPr>
      <w:rFonts w:ascii="Arial" w:eastAsia="Times New Roman" w:hAnsi="Arial" w:cs="Arial"/>
      <w:b/>
      <w:bCs/>
      <w:sz w:val="26"/>
      <w:szCs w:val="26"/>
      <w:lang w:val="it-IT" w:eastAsia="it-IT"/>
    </w:rPr>
  </w:style>
  <w:style w:type="character" w:styleId="a5">
    <w:name w:val="Hyperlink"/>
    <w:basedOn w:val="a0"/>
    <w:uiPriority w:val="99"/>
    <w:semiHidden/>
    <w:unhideWhenUsed/>
    <w:rsid w:val="00FC037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C0376"/>
    <w:pPr>
      <w:spacing w:after="100"/>
      <w:jc w:val="both"/>
    </w:pPr>
    <w:rPr>
      <w:szCs w:val="20"/>
      <w:lang w:val="it-IT" w:eastAsia="it-IT"/>
    </w:rPr>
  </w:style>
  <w:style w:type="character" w:styleId="a6">
    <w:name w:val="annotation reference"/>
    <w:basedOn w:val="a0"/>
    <w:uiPriority w:val="99"/>
    <w:semiHidden/>
    <w:unhideWhenUsed/>
    <w:rsid w:val="00B16EE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16EE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16EE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16EE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16EEC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paragraph" w:styleId="ab">
    <w:name w:val="footnote text"/>
    <w:basedOn w:val="a"/>
    <w:link w:val="ac"/>
    <w:uiPriority w:val="99"/>
    <w:semiHidden/>
    <w:unhideWhenUsed/>
    <w:rsid w:val="008B5C53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B5C5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d">
    <w:name w:val="footnote reference"/>
    <w:basedOn w:val="a0"/>
    <w:uiPriority w:val="99"/>
    <w:semiHidden/>
    <w:unhideWhenUsed/>
    <w:rsid w:val="008B5C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7EA641E06A74EBD9C0D67C23B47AA" ma:contentTypeVersion="1" ma:contentTypeDescription="Создание документа." ma:contentTypeScope="" ma:versionID="1a9af225140dd12f42a90a2a4ed80e61">
  <xsd:schema xmlns:xsd="http://www.w3.org/2001/XMLSchema" xmlns:xs="http://www.w3.org/2001/XMLSchema" xmlns:p="http://schemas.microsoft.com/office/2006/metadata/properties" xmlns:ns2="fdb6b476-bf13-473d-9d96-8da60d8a5a8b" targetNamespace="http://schemas.microsoft.com/office/2006/metadata/properties" ma:root="true" ma:fieldsID="6ebfaabeef2bba54b8cbe2c3aa4b563b" ns2:_="">
    <xsd:import namespace="fdb6b476-bf13-473d-9d96-8da60d8a5a8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6b476-bf13-473d-9d96-8da60d8a5a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6124-3213-4364-A7D1-409424589E4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6E0A2B-3579-4292-9E69-9403E63B8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C535A-D4C9-4D30-9ADD-F96C70FF7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6b476-bf13-473d-9d96-8da60d8a5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958F9-E086-43E2-A71E-3612F8B2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elena.naydenkina</dc:creator>
  <cp:keywords/>
  <dc:description/>
  <cp:lastModifiedBy>Nikiforov Artem (EnelRussia HQ)</cp:lastModifiedBy>
  <cp:revision>2</cp:revision>
  <dcterms:created xsi:type="dcterms:W3CDTF">2020-06-02T05:43:00Z</dcterms:created>
  <dcterms:modified xsi:type="dcterms:W3CDTF">2020-06-02T05:43:00Z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0x010100A367EA641E06A74EBD9C0D67C23B47AA</vt:lpwstr>
  </property>
</Properties>
</file>